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14:paraId="08EC0B11" w14:textId="7EB16F10" w:rsidR="00D7522C" w:rsidRPr="00E72E90" w:rsidRDefault="00C01C2A" w:rsidP="00C01C2A">
      <w:pPr>
        <w:pStyle w:val="papertitle"/>
        <w:spacing w:before="5pt" w:beforeAutospacing="1" w:after="5pt" w:afterAutospacing="1"/>
        <w:rPr>
          <w:kern w:val="48"/>
        </w:rPr>
      </w:pPr>
      <w:r w:rsidRPr="00E72E90">
        <w:rPr>
          <w:kern w:val="48"/>
        </w:rPr>
        <w:t>Evaluating the Usability for Interactive Digital Television Applications</w:t>
      </w:r>
    </w:p>
    <w:p w14:paraId="62712E04" w14:textId="77777777" w:rsidR="00D7522C" w:rsidRPr="00E72E90" w:rsidRDefault="00D7522C" w:rsidP="00CA4392">
      <w:pPr>
        <w:pStyle w:val="Author"/>
        <w:spacing w:before="5pt" w:beforeAutospacing="1" w:after="5pt" w:afterAutospacing="1" w:line="6pt" w:lineRule="auto"/>
        <w:rPr>
          <w:sz w:val="16"/>
          <w:szCs w:val="16"/>
        </w:rPr>
        <w:sectPr w:rsidR="00D7522C" w:rsidRPr="00E72E90" w:rsidSect="003B4E04">
          <w:footerReference w:type="first" r:id="rId8"/>
          <w:pgSz w:w="595.30pt" w:h="841.90pt" w:code="9"/>
          <w:pgMar w:top="27pt" w:right="44.65pt" w:bottom="72pt" w:left="44.65pt" w:header="36pt" w:footer="36pt" w:gutter="0pt"/>
          <w:cols w:space="36pt"/>
          <w:titlePg/>
          <w:docGrid w:linePitch="360"/>
        </w:sectPr>
      </w:pPr>
    </w:p>
    <w:p w14:paraId="2AFF3B0D" w14:textId="77777777" w:rsidR="00BD670B" w:rsidRPr="00E72E90" w:rsidRDefault="009303D9" w:rsidP="00BD670B">
      <w:pPr>
        <w:pStyle w:val="Author"/>
        <w:spacing w:before="5pt" w:beforeAutospacing="1"/>
        <w:rPr>
          <w:sz w:val="18"/>
          <w:szCs w:val="18"/>
        </w:rPr>
      </w:pPr>
      <w:r w:rsidRPr="00E72E90">
        <w:rPr>
          <w:sz w:val="18"/>
          <w:szCs w:val="18"/>
        </w:rPr>
        <w:t>line 1</w:t>
      </w:r>
      <w:r w:rsidR="001A3B3D" w:rsidRPr="00E72E90">
        <w:rPr>
          <w:sz w:val="18"/>
          <w:szCs w:val="18"/>
        </w:rPr>
        <w:t>: 1</w:t>
      </w:r>
      <w:r w:rsidR="001A3B3D" w:rsidRPr="00E72E90">
        <w:rPr>
          <w:sz w:val="18"/>
          <w:szCs w:val="18"/>
          <w:vertAlign w:val="superscript"/>
        </w:rPr>
        <w:t>st</w:t>
      </w:r>
      <w:r w:rsidR="001A3B3D" w:rsidRPr="00E72E90">
        <w:rPr>
          <w:sz w:val="18"/>
          <w:szCs w:val="18"/>
        </w:rPr>
        <w:t xml:space="preserve"> </w:t>
      </w:r>
      <w:r w:rsidR="00F847A6" w:rsidRPr="00E72E90">
        <w:rPr>
          <w:sz w:val="18"/>
          <w:szCs w:val="18"/>
        </w:rPr>
        <w:t>Given Name Surname</w:t>
      </w:r>
      <w:r w:rsidR="001A3B3D" w:rsidRPr="00E72E90">
        <w:rPr>
          <w:sz w:val="18"/>
          <w:szCs w:val="18"/>
        </w:rPr>
        <w:t xml:space="preserve"> </w:t>
      </w:r>
      <w:r w:rsidR="001A3B3D" w:rsidRPr="00E72E90">
        <w:rPr>
          <w:sz w:val="18"/>
          <w:szCs w:val="18"/>
        </w:rPr>
        <w:br/>
        <w:t>line 2:</w:t>
      </w:r>
      <w:r w:rsidRPr="00E72E90">
        <w:rPr>
          <w:sz w:val="18"/>
          <w:szCs w:val="18"/>
        </w:rPr>
        <w:t xml:space="preserve"> </w:t>
      </w:r>
      <w:r w:rsidRPr="00E72E90">
        <w:rPr>
          <w:i/>
          <w:sz w:val="18"/>
          <w:szCs w:val="18"/>
        </w:rPr>
        <w:t>dept. name of organization</w:t>
      </w:r>
      <w:r w:rsidR="001A3B3D" w:rsidRPr="00E72E90">
        <w:rPr>
          <w:i/>
          <w:sz w:val="18"/>
          <w:szCs w:val="18"/>
        </w:rPr>
        <w:t xml:space="preserve"> </w:t>
      </w:r>
      <w:r w:rsidR="007B6DDA" w:rsidRPr="00E72E90">
        <w:rPr>
          <w:i/>
          <w:sz w:val="18"/>
          <w:szCs w:val="18"/>
        </w:rPr>
        <w:br/>
      </w:r>
      <w:r w:rsidR="001A3B3D" w:rsidRPr="00E72E90">
        <w:rPr>
          <w:i/>
          <w:sz w:val="18"/>
          <w:szCs w:val="18"/>
        </w:rPr>
        <w:t xml:space="preserve">(of </w:t>
      </w:r>
      <w:r w:rsidR="001A3B3D" w:rsidRPr="00E72E90">
        <w:rPr>
          <w:i/>
          <w:iCs/>
          <w:sz w:val="18"/>
          <w:szCs w:val="18"/>
        </w:rPr>
        <w:t>Affiliation</w:t>
      </w:r>
      <w:r w:rsidR="001A3B3D" w:rsidRPr="00E72E90">
        <w:rPr>
          <w:i/>
          <w:sz w:val="18"/>
          <w:szCs w:val="18"/>
        </w:rPr>
        <w:t>)</w:t>
      </w:r>
      <w:r w:rsidR="00D72D06" w:rsidRPr="00E72E90">
        <w:rPr>
          <w:sz w:val="18"/>
          <w:szCs w:val="18"/>
        </w:rPr>
        <w:br/>
      </w:r>
      <w:r w:rsidR="00645D22" w:rsidRPr="00E72E90">
        <w:rPr>
          <w:sz w:val="18"/>
          <w:szCs w:val="18"/>
        </w:rPr>
        <w:t>li</w:t>
      </w:r>
      <w:r w:rsidRPr="00E72E90">
        <w:rPr>
          <w:sz w:val="18"/>
          <w:szCs w:val="18"/>
        </w:rPr>
        <w:t xml:space="preserve">ne </w:t>
      </w:r>
      <w:r w:rsidR="001A3B3D" w:rsidRPr="00E72E90">
        <w:rPr>
          <w:sz w:val="18"/>
          <w:szCs w:val="18"/>
        </w:rPr>
        <w:t>3</w:t>
      </w:r>
      <w:r w:rsidRPr="00E72E90">
        <w:rPr>
          <w:sz w:val="18"/>
          <w:szCs w:val="18"/>
        </w:rPr>
        <w:t xml:space="preserve">: </w:t>
      </w:r>
      <w:r w:rsidRPr="00E72E90">
        <w:rPr>
          <w:i/>
          <w:sz w:val="18"/>
          <w:szCs w:val="18"/>
        </w:rPr>
        <w:t xml:space="preserve">name of organization </w:t>
      </w:r>
      <w:r w:rsidR="007B6DDA" w:rsidRPr="00E72E90">
        <w:rPr>
          <w:i/>
          <w:sz w:val="18"/>
          <w:szCs w:val="18"/>
        </w:rPr>
        <w:br/>
      </w:r>
      <w:r w:rsidR="001A3B3D" w:rsidRPr="00E72E90">
        <w:rPr>
          <w:i/>
          <w:sz w:val="18"/>
          <w:szCs w:val="18"/>
        </w:rPr>
        <w:t>(of Affiliation)</w:t>
      </w:r>
      <w:r w:rsidR="001A3B3D" w:rsidRPr="00E72E90">
        <w:rPr>
          <w:i/>
          <w:sz w:val="18"/>
          <w:szCs w:val="18"/>
        </w:rPr>
        <w:br/>
      </w:r>
      <w:r w:rsidRPr="00E72E90">
        <w:rPr>
          <w:sz w:val="18"/>
          <w:szCs w:val="18"/>
        </w:rPr>
        <w:t xml:space="preserve">line </w:t>
      </w:r>
      <w:r w:rsidR="001A3B3D" w:rsidRPr="00E72E90">
        <w:rPr>
          <w:sz w:val="18"/>
          <w:szCs w:val="18"/>
        </w:rPr>
        <w:t>4</w:t>
      </w:r>
      <w:r w:rsidRPr="00E72E90">
        <w:rPr>
          <w:sz w:val="18"/>
          <w:szCs w:val="18"/>
        </w:rPr>
        <w:t>: City, Country</w:t>
      </w:r>
      <w:r w:rsidR="001A3B3D" w:rsidRPr="00E72E90">
        <w:rPr>
          <w:sz w:val="18"/>
          <w:szCs w:val="18"/>
        </w:rPr>
        <w:br/>
      </w:r>
      <w:r w:rsidRPr="00E72E90">
        <w:rPr>
          <w:sz w:val="18"/>
          <w:szCs w:val="18"/>
        </w:rPr>
        <w:t xml:space="preserve">line </w:t>
      </w:r>
      <w:r w:rsidR="001A3B3D" w:rsidRPr="00E72E90">
        <w:rPr>
          <w:sz w:val="18"/>
          <w:szCs w:val="18"/>
        </w:rPr>
        <w:t>5: e</w:t>
      </w:r>
      <w:r w:rsidRPr="00E72E90">
        <w:rPr>
          <w:sz w:val="18"/>
          <w:szCs w:val="18"/>
        </w:rPr>
        <w:t>ma</w:t>
      </w:r>
      <w:r w:rsidR="001A3B3D" w:rsidRPr="00E72E90">
        <w:rPr>
          <w:sz w:val="18"/>
          <w:szCs w:val="18"/>
        </w:rPr>
        <w:t>il address</w:t>
      </w:r>
      <w:r w:rsidR="00B768D1" w:rsidRPr="00E72E90">
        <w:rPr>
          <w:sz w:val="18"/>
          <w:szCs w:val="18"/>
        </w:rPr>
        <w:t xml:space="preserve"> or ORCID</w:t>
      </w:r>
    </w:p>
    <w:p w14:paraId="1C893545" w14:textId="77777777" w:rsidR="001A3B3D" w:rsidRPr="00E72E90" w:rsidRDefault="00447BB9" w:rsidP="007B6DDA">
      <w:pPr>
        <w:pStyle w:val="Author"/>
        <w:spacing w:before="5pt" w:beforeAutospacing="1"/>
        <w:rPr>
          <w:sz w:val="18"/>
          <w:szCs w:val="18"/>
        </w:rPr>
      </w:pPr>
      <w:r w:rsidRPr="00E72E90">
        <w:rPr>
          <w:sz w:val="18"/>
          <w:szCs w:val="18"/>
        </w:rPr>
        <w:t>line 1: 4</w:t>
      </w:r>
      <w:r w:rsidRPr="00E72E90">
        <w:rPr>
          <w:sz w:val="18"/>
          <w:szCs w:val="18"/>
          <w:vertAlign w:val="superscript"/>
        </w:rPr>
        <w:t>th</w:t>
      </w:r>
      <w:r w:rsidRPr="00E72E90">
        <w:rPr>
          <w:sz w:val="18"/>
          <w:szCs w:val="18"/>
        </w:rPr>
        <w:t xml:space="preserve"> Given Name Surname</w:t>
      </w:r>
      <w:r w:rsidRPr="00E72E90">
        <w:rPr>
          <w:sz w:val="18"/>
          <w:szCs w:val="18"/>
        </w:rPr>
        <w:br/>
        <w:t xml:space="preserve">line 2: </w:t>
      </w:r>
      <w:r w:rsidRPr="00E72E90">
        <w:rPr>
          <w:i/>
          <w:sz w:val="18"/>
          <w:szCs w:val="18"/>
        </w:rPr>
        <w:t>dept. name of organization</w:t>
      </w:r>
      <w:r w:rsidRPr="00E72E90">
        <w:rPr>
          <w:sz w:val="18"/>
          <w:szCs w:val="18"/>
        </w:rPr>
        <w:br/>
      </w:r>
      <w:r w:rsidRPr="00E72E90">
        <w:rPr>
          <w:i/>
          <w:sz w:val="18"/>
          <w:szCs w:val="18"/>
        </w:rPr>
        <w:t xml:space="preserve">(of </w:t>
      </w:r>
      <w:r w:rsidRPr="00E72E90">
        <w:rPr>
          <w:i/>
          <w:iCs/>
          <w:sz w:val="18"/>
          <w:szCs w:val="18"/>
        </w:rPr>
        <w:t>Affiliation</w:t>
      </w:r>
      <w:r w:rsidRPr="00E72E90">
        <w:rPr>
          <w:i/>
          <w:sz w:val="18"/>
          <w:szCs w:val="18"/>
        </w:rPr>
        <w:t>)</w:t>
      </w:r>
      <w:r w:rsidRPr="00E72E90">
        <w:rPr>
          <w:sz w:val="18"/>
          <w:szCs w:val="18"/>
        </w:rPr>
        <w:br/>
        <w:t xml:space="preserve">line 3: </w:t>
      </w:r>
      <w:r w:rsidRPr="00E72E90">
        <w:rPr>
          <w:i/>
          <w:sz w:val="18"/>
          <w:szCs w:val="18"/>
        </w:rPr>
        <w:t xml:space="preserve">name of organization </w:t>
      </w:r>
      <w:r w:rsidR="007B6DDA" w:rsidRPr="00E72E90">
        <w:rPr>
          <w:i/>
          <w:sz w:val="18"/>
          <w:szCs w:val="18"/>
        </w:rPr>
        <w:br/>
      </w:r>
      <w:r w:rsidRPr="00E72E90">
        <w:rPr>
          <w:i/>
          <w:sz w:val="18"/>
          <w:szCs w:val="18"/>
        </w:rPr>
        <w:t>(of Affiliation)</w:t>
      </w:r>
      <w:r w:rsidRPr="00E72E90">
        <w:rPr>
          <w:i/>
          <w:sz w:val="18"/>
          <w:szCs w:val="18"/>
        </w:rPr>
        <w:br/>
      </w:r>
      <w:r w:rsidRPr="00E72E90">
        <w:rPr>
          <w:sz w:val="18"/>
          <w:szCs w:val="18"/>
        </w:rPr>
        <w:t>line 4: City, Country</w:t>
      </w:r>
      <w:r w:rsidRPr="00E72E90">
        <w:rPr>
          <w:sz w:val="18"/>
          <w:szCs w:val="18"/>
        </w:rPr>
        <w:br/>
        <w:t xml:space="preserve">line 5: email address </w:t>
      </w:r>
      <w:r w:rsidR="00B768D1" w:rsidRPr="00E72E90">
        <w:rPr>
          <w:sz w:val="18"/>
          <w:szCs w:val="18"/>
        </w:rPr>
        <w:t xml:space="preserve"> or ORCID</w:t>
      </w:r>
      <w:r w:rsidR="00BD670B" w:rsidRPr="00E72E90">
        <w:rPr>
          <w:sz w:val="18"/>
          <w:szCs w:val="18"/>
        </w:rPr>
        <w:br w:type="column"/>
      </w:r>
      <w:r w:rsidR="001A3B3D" w:rsidRPr="00E72E90">
        <w:rPr>
          <w:sz w:val="18"/>
          <w:szCs w:val="18"/>
        </w:rPr>
        <w:t>line 1: 2</w:t>
      </w:r>
      <w:r w:rsidR="001A3B3D" w:rsidRPr="00E72E90">
        <w:rPr>
          <w:sz w:val="18"/>
          <w:szCs w:val="18"/>
          <w:vertAlign w:val="superscript"/>
        </w:rPr>
        <w:t>nd</w:t>
      </w:r>
      <w:r w:rsidR="001A3B3D" w:rsidRPr="00E72E90">
        <w:rPr>
          <w:sz w:val="18"/>
          <w:szCs w:val="18"/>
        </w:rPr>
        <w:t xml:space="preserve"> </w:t>
      </w:r>
      <w:r w:rsidR="00F847A6" w:rsidRPr="00E72E90">
        <w:rPr>
          <w:sz w:val="18"/>
          <w:szCs w:val="18"/>
        </w:rPr>
        <w:t>Given Name Surname</w:t>
      </w:r>
      <w:r w:rsidR="001A3B3D" w:rsidRPr="00E72E90">
        <w:rPr>
          <w:sz w:val="18"/>
          <w:szCs w:val="18"/>
        </w:rPr>
        <w:br/>
        <w:t xml:space="preserve">line 2: </w:t>
      </w:r>
      <w:r w:rsidR="001A3B3D" w:rsidRPr="00E72E90">
        <w:rPr>
          <w:i/>
          <w:sz w:val="18"/>
          <w:szCs w:val="18"/>
        </w:rPr>
        <w:t xml:space="preserve">dept. name of organization </w:t>
      </w:r>
      <w:r w:rsidR="007B6DDA" w:rsidRPr="00E72E90">
        <w:rPr>
          <w:i/>
          <w:sz w:val="18"/>
          <w:szCs w:val="18"/>
        </w:rPr>
        <w:br/>
      </w:r>
      <w:r w:rsidR="001A3B3D" w:rsidRPr="00E72E90">
        <w:rPr>
          <w:i/>
          <w:sz w:val="18"/>
          <w:szCs w:val="18"/>
        </w:rPr>
        <w:t xml:space="preserve">(of </w:t>
      </w:r>
      <w:r w:rsidR="001A3B3D" w:rsidRPr="00E72E90">
        <w:rPr>
          <w:i/>
          <w:iCs/>
          <w:sz w:val="18"/>
          <w:szCs w:val="18"/>
        </w:rPr>
        <w:t>Affiliation</w:t>
      </w:r>
      <w:r w:rsidR="001A3B3D" w:rsidRPr="00E72E90">
        <w:rPr>
          <w:i/>
          <w:sz w:val="18"/>
          <w:szCs w:val="18"/>
        </w:rPr>
        <w:t>)</w:t>
      </w:r>
      <w:r w:rsidR="001A3B3D" w:rsidRPr="00E72E90">
        <w:rPr>
          <w:sz w:val="18"/>
          <w:szCs w:val="18"/>
        </w:rPr>
        <w:br/>
        <w:t xml:space="preserve">line 3: </w:t>
      </w:r>
      <w:r w:rsidR="001A3B3D" w:rsidRPr="00E72E90">
        <w:rPr>
          <w:i/>
          <w:sz w:val="18"/>
          <w:szCs w:val="18"/>
        </w:rPr>
        <w:t xml:space="preserve">name of organization </w:t>
      </w:r>
      <w:r w:rsidR="007B6DDA" w:rsidRPr="00E72E90">
        <w:rPr>
          <w:i/>
          <w:sz w:val="18"/>
          <w:szCs w:val="18"/>
        </w:rPr>
        <w:br/>
      </w:r>
      <w:r w:rsidR="001A3B3D" w:rsidRPr="00E72E90">
        <w:rPr>
          <w:i/>
          <w:sz w:val="18"/>
          <w:szCs w:val="18"/>
        </w:rPr>
        <w:t>(of Affiliation)</w:t>
      </w:r>
      <w:r w:rsidR="001A3B3D" w:rsidRPr="00E72E90">
        <w:rPr>
          <w:i/>
          <w:sz w:val="18"/>
          <w:szCs w:val="18"/>
        </w:rPr>
        <w:br/>
      </w:r>
      <w:r w:rsidR="001A3B3D" w:rsidRPr="00E72E90">
        <w:rPr>
          <w:sz w:val="18"/>
          <w:szCs w:val="18"/>
        </w:rPr>
        <w:t>line 4: City, Country</w:t>
      </w:r>
      <w:r w:rsidR="001A3B3D" w:rsidRPr="00E72E90">
        <w:rPr>
          <w:sz w:val="18"/>
          <w:szCs w:val="18"/>
        </w:rPr>
        <w:br/>
        <w:t>line 5: email address</w:t>
      </w:r>
      <w:r w:rsidR="00B768D1" w:rsidRPr="00E72E90">
        <w:rPr>
          <w:sz w:val="18"/>
          <w:szCs w:val="18"/>
        </w:rPr>
        <w:t xml:space="preserve"> or ORCID</w:t>
      </w:r>
    </w:p>
    <w:p w14:paraId="56CD5FD9" w14:textId="77777777" w:rsidR="001A3B3D" w:rsidRPr="00E72E90" w:rsidRDefault="00447BB9" w:rsidP="00447BB9">
      <w:pPr>
        <w:pStyle w:val="Author"/>
        <w:spacing w:before="5pt" w:beforeAutospacing="1"/>
        <w:rPr>
          <w:sz w:val="18"/>
          <w:szCs w:val="18"/>
        </w:rPr>
      </w:pPr>
      <w:r w:rsidRPr="00E72E90">
        <w:rPr>
          <w:sz w:val="18"/>
          <w:szCs w:val="18"/>
        </w:rPr>
        <w:t>line 1: 5</w:t>
      </w:r>
      <w:r w:rsidRPr="00E72E90">
        <w:rPr>
          <w:sz w:val="18"/>
          <w:szCs w:val="18"/>
          <w:vertAlign w:val="superscript"/>
        </w:rPr>
        <w:t>th</w:t>
      </w:r>
      <w:r w:rsidRPr="00E72E90">
        <w:rPr>
          <w:sz w:val="18"/>
          <w:szCs w:val="18"/>
        </w:rPr>
        <w:t xml:space="preserve"> Given Name Surname</w:t>
      </w:r>
      <w:r w:rsidRPr="00E72E90">
        <w:rPr>
          <w:sz w:val="18"/>
          <w:szCs w:val="18"/>
        </w:rPr>
        <w:br/>
        <w:t xml:space="preserve">line 2: </w:t>
      </w:r>
      <w:r w:rsidRPr="00E72E90">
        <w:rPr>
          <w:i/>
          <w:sz w:val="18"/>
          <w:szCs w:val="18"/>
        </w:rPr>
        <w:t xml:space="preserve">dept. name of organization </w:t>
      </w:r>
      <w:r w:rsidR="007B6DDA" w:rsidRPr="00E72E90">
        <w:rPr>
          <w:i/>
          <w:sz w:val="18"/>
          <w:szCs w:val="18"/>
        </w:rPr>
        <w:br/>
      </w:r>
      <w:r w:rsidRPr="00E72E90">
        <w:rPr>
          <w:i/>
          <w:sz w:val="18"/>
          <w:szCs w:val="18"/>
        </w:rPr>
        <w:t xml:space="preserve">(of </w:t>
      </w:r>
      <w:r w:rsidRPr="00E72E90">
        <w:rPr>
          <w:i/>
          <w:iCs/>
          <w:sz w:val="18"/>
          <w:szCs w:val="18"/>
        </w:rPr>
        <w:t>Affiliation</w:t>
      </w:r>
      <w:r w:rsidRPr="00E72E90">
        <w:rPr>
          <w:i/>
          <w:sz w:val="18"/>
          <w:szCs w:val="18"/>
        </w:rPr>
        <w:t>)</w:t>
      </w:r>
      <w:r w:rsidRPr="00E72E90">
        <w:rPr>
          <w:sz w:val="18"/>
          <w:szCs w:val="18"/>
        </w:rPr>
        <w:br/>
        <w:t xml:space="preserve">line 3: </w:t>
      </w:r>
      <w:r w:rsidRPr="00E72E90">
        <w:rPr>
          <w:i/>
          <w:sz w:val="18"/>
          <w:szCs w:val="18"/>
        </w:rPr>
        <w:t xml:space="preserve">name of organization </w:t>
      </w:r>
      <w:r w:rsidR="007B6DDA" w:rsidRPr="00E72E90">
        <w:rPr>
          <w:i/>
          <w:sz w:val="18"/>
          <w:szCs w:val="18"/>
        </w:rPr>
        <w:br/>
      </w:r>
      <w:r w:rsidRPr="00E72E90">
        <w:rPr>
          <w:i/>
          <w:sz w:val="18"/>
          <w:szCs w:val="18"/>
        </w:rPr>
        <w:t>(of Affiliation)</w:t>
      </w:r>
      <w:r w:rsidRPr="00E72E90">
        <w:rPr>
          <w:i/>
          <w:sz w:val="18"/>
          <w:szCs w:val="18"/>
        </w:rPr>
        <w:br/>
      </w:r>
      <w:r w:rsidRPr="00E72E90">
        <w:rPr>
          <w:sz w:val="18"/>
          <w:szCs w:val="18"/>
        </w:rPr>
        <w:t>line 4: City, Country</w:t>
      </w:r>
      <w:r w:rsidRPr="00E72E90">
        <w:rPr>
          <w:sz w:val="18"/>
          <w:szCs w:val="18"/>
        </w:rPr>
        <w:br/>
        <w:t xml:space="preserve">line 5: email address </w:t>
      </w:r>
      <w:r w:rsidR="00B768D1" w:rsidRPr="00E72E90">
        <w:rPr>
          <w:sz w:val="18"/>
          <w:szCs w:val="18"/>
        </w:rPr>
        <w:t xml:space="preserve"> or ORCID</w:t>
      </w:r>
      <w:r w:rsidR="00BD670B" w:rsidRPr="00E72E90">
        <w:rPr>
          <w:sz w:val="18"/>
          <w:szCs w:val="18"/>
        </w:rPr>
        <w:br w:type="column"/>
      </w:r>
      <w:r w:rsidR="001A3B3D" w:rsidRPr="00E72E90">
        <w:rPr>
          <w:sz w:val="18"/>
          <w:szCs w:val="18"/>
        </w:rPr>
        <w:t>line 1: 3</w:t>
      </w:r>
      <w:r w:rsidR="001A3B3D" w:rsidRPr="00E72E90">
        <w:rPr>
          <w:sz w:val="18"/>
          <w:szCs w:val="18"/>
          <w:vertAlign w:val="superscript"/>
        </w:rPr>
        <w:t>rd</w:t>
      </w:r>
      <w:r w:rsidR="001A3B3D" w:rsidRPr="00E72E90">
        <w:rPr>
          <w:sz w:val="18"/>
          <w:szCs w:val="18"/>
        </w:rPr>
        <w:t xml:space="preserve"> </w:t>
      </w:r>
      <w:r w:rsidR="00F847A6" w:rsidRPr="00E72E90">
        <w:rPr>
          <w:sz w:val="18"/>
          <w:szCs w:val="18"/>
        </w:rPr>
        <w:t>Given Name Surname</w:t>
      </w:r>
      <w:r w:rsidR="001A3B3D" w:rsidRPr="00E72E90">
        <w:rPr>
          <w:sz w:val="18"/>
          <w:szCs w:val="18"/>
        </w:rPr>
        <w:br/>
        <w:t xml:space="preserve">line 2: </w:t>
      </w:r>
      <w:r w:rsidR="001A3B3D" w:rsidRPr="00E72E90">
        <w:rPr>
          <w:i/>
          <w:sz w:val="18"/>
          <w:szCs w:val="18"/>
        </w:rPr>
        <w:t xml:space="preserve">dept. name of organization </w:t>
      </w:r>
      <w:r w:rsidR="007B6DDA" w:rsidRPr="00E72E90">
        <w:rPr>
          <w:i/>
          <w:sz w:val="18"/>
          <w:szCs w:val="18"/>
        </w:rPr>
        <w:br/>
      </w:r>
      <w:r w:rsidR="001A3B3D" w:rsidRPr="00E72E90">
        <w:rPr>
          <w:i/>
          <w:sz w:val="18"/>
          <w:szCs w:val="18"/>
        </w:rPr>
        <w:t xml:space="preserve">(of </w:t>
      </w:r>
      <w:r w:rsidR="001A3B3D" w:rsidRPr="00E72E90">
        <w:rPr>
          <w:i/>
          <w:iCs/>
          <w:sz w:val="18"/>
          <w:szCs w:val="18"/>
        </w:rPr>
        <w:t>Affiliation</w:t>
      </w:r>
      <w:r w:rsidR="001A3B3D" w:rsidRPr="00E72E90">
        <w:rPr>
          <w:i/>
          <w:sz w:val="18"/>
          <w:szCs w:val="18"/>
        </w:rPr>
        <w:t>)</w:t>
      </w:r>
      <w:r w:rsidR="001A3B3D" w:rsidRPr="00E72E90">
        <w:rPr>
          <w:sz w:val="18"/>
          <w:szCs w:val="18"/>
        </w:rPr>
        <w:br/>
        <w:t xml:space="preserve">line 3: </w:t>
      </w:r>
      <w:r w:rsidR="001A3B3D" w:rsidRPr="00E72E90">
        <w:rPr>
          <w:i/>
          <w:sz w:val="18"/>
          <w:szCs w:val="18"/>
        </w:rPr>
        <w:t xml:space="preserve">name of organization </w:t>
      </w:r>
      <w:r w:rsidR="007B6DDA" w:rsidRPr="00E72E90">
        <w:rPr>
          <w:i/>
          <w:sz w:val="18"/>
          <w:szCs w:val="18"/>
        </w:rPr>
        <w:br/>
      </w:r>
      <w:r w:rsidR="001A3B3D" w:rsidRPr="00E72E90">
        <w:rPr>
          <w:i/>
          <w:sz w:val="18"/>
          <w:szCs w:val="18"/>
        </w:rPr>
        <w:t>(of Affiliation)</w:t>
      </w:r>
      <w:r w:rsidR="001A3B3D" w:rsidRPr="00E72E90">
        <w:rPr>
          <w:i/>
          <w:sz w:val="18"/>
          <w:szCs w:val="18"/>
        </w:rPr>
        <w:br/>
      </w:r>
      <w:r w:rsidR="001A3B3D" w:rsidRPr="00E72E90">
        <w:rPr>
          <w:sz w:val="18"/>
          <w:szCs w:val="18"/>
        </w:rPr>
        <w:t>line 4: City, Country</w:t>
      </w:r>
      <w:r w:rsidR="001A3B3D" w:rsidRPr="00E72E90">
        <w:rPr>
          <w:sz w:val="18"/>
          <w:szCs w:val="18"/>
        </w:rPr>
        <w:br/>
        <w:t>line 5: email address</w:t>
      </w:r>
      <w:r w:rsidR="00B768D1" w:rsidRPr="00E72E90">
        <w:rPr>
          <w:sz w:val="18"/>
          <w:szCs w:val="18"/>
        </w:rPr>
        <w:t xml:space="preserve"> or ORCID</w:t>
      </w:r>
    </w:p>
    <w:p w14:paraId="1FE2E21F" w14:textId="77777777" w:rsidR="00447BB9" w:rsidRPr="00E72E90" w:rsidRDefault="00447BB9" w:rsidP="00447BB9">
      <w:pPr>
        <w:pStyle w:val="Author"/>
        <w:spacing w:before="5pt" w:beforeAutospacing="1"/>
      </w:pPr>
      <w:r w:rsidRPr="00E72E90">
        <w:rPr>
          <w:sz w:val="18"/>
          <w:szCs w:val="18"/>
        </w:rPr>
        <w:t>line 1: 6</w:t>
      </w:r>
      <w:r w:rsidRPr="00E72E90">
        <w:rPr>
          <w:sz w:val="18"/>
          <w:szCs w:val="18"/>
          <w:vertAlign w:val="superscript"/>
        </w:rPr>
        <w:t>th</w:t>
      </w:r>
      <w:r w:rsidRPr="00E72E90">
        <w:rPr>
          <w:sz w:val="18"/>
          <w:szCs w:val="18"/>
        </w:rPr>
        <w:t xml:space="preserve"> Given Name Surname</w:t>
      </w:r>
      <w:r w:rsidRPr="00E72E90">
        <w:rPr>
          <w:sz w:val="18"/>
          <w:szCs w:val="18"/>
        </w:rPr>
        <w:br/>
        <w:t xml:space="preserve">line 2: </w:t>
      </w:r>
      <w:r w:rsidRPr="00E72E90">
        <w:rPr>
          <w:i/>
          <w:sz w:val="18"/>
          <w:szCs w:val="18"/>
        </w:rPr>
        <w:t xml:space="preserve">dept. name of organization </w:t>
      </w:r>
      <w:r w:rsidR="007B6DDA" w:rsidRPr="00E72E90">
        <w:rPr>
          <w:i/>
          <w:sz w:val="18"/>
          <w:szCs w:val="18"/>
        </w:rPr>
        <w:br/>
      </w:r>
      <w:r w:rsidRPr="00E72E90">
        <w:rPr>
          <w:i/>
          <w:sz w:val="18"/>
          <w:szCs w:val="18"/>
        </w:rPr>
        <w:t xml:space="preserve">(of </w:t>
      </w:r>
      <w:r w:rsidRPr="00E72E90">
        <w:rPr>
          <w:i/>
          <w:iCs/>
          <w:sz w:val="18"/>
          <w:szCs w:val="18"/>
        </w:rPr>
        <w:t>Affiliation</w:t>
      </w:r>
      <w:r w:rsidRPr="00E72E90">
        <w:rPr>
          <w:i/>
          <w:sz w:val="18"/>
          <w:szCs w:val="18"/>
        </w:rPr>
        <w:t>)</w:t>
      </w:r>
      <w:r w:rsidRPr="00E72E90">
        <w:rPr>
          <w:sz w:val="18"/>
          <w:szCs w:val="18"/>
        </w:rPr>
        <w:br/>
        <w:t xml:space="preserve">line 3: </w:t>
      </w:r>
      <w:r w:rsidRPr="00E72E90">
        <w:rPr>
          <w:i/>
          <w:sz w:val="18"/>
          <w:szCs w:val="18"/>
        </w:rPr>
        <w:t xml:space="preserve">name of organization </w:t>
      </w:r>
      <w:r w:rsidR="007B6DDA" w:rsidRPr="00E72E90">
        <w:rPr>
          <w:i/>
          <w:sz w:val="18"/>
          <w:szCs w:val="18"/>
        </w:rPr>
        <w:br/>
      </w:r>
      <w:r w:rsidRPr="00E72E90">
        <w:rPr>
          <w:i/>
          <w:sz w:val="18"/>
          <w:szCs w:val="18"/>
        </w:rPr>
        <w:t>(of Affiliation)</w:t>
      </w:r>
      <w:r w:rsidRPr="00E72E90">
        <w:rPr>
          <w:i/>
          <w:sz w:val="18"/>
          <w:szCs w:val="18"/>
        </w:rPr>
        <w:br/>
      </w:r>
      <w:r w:rsidRPr="00E72E90">
        <w:rPr>
          <w:sz w:val="18"/>
          <w:szCs w:val="18"/>
        </w:rPr>
        <w:t>line 4: City, Country</w:t>
      </w:r>
      <w:r w:rsidRPr="00E72E90">
        <w:rPr>
          <w:sz w:val="18"/>
          <w:szCs w:val="18"/>
        </w:rPr>
        <w:br/>
        <w:t>line 5: email address</w:t>
      </w:r>
      <w:r w:rsidR="00B768D1" w:rsidRPr="00E72E90">
        <w:rPr>
          <w:sz w:val="18"/>
          <w:szCs w:val="18"/>
        </w:rPr>
        <w:t xml:space="preserve"> or ORCID</w:t>
      </w:r>
      <w:r w:rsidRPr="00E72E90">
        <w:t xml:space="preserve"> </w:t>
      </w:r>
    </w:p>
    <w:p w14:paraId="5E099461" w14:textId="77777777" w:rsidR="009F1D79" w:rsidRPr="00E72E90" w:rsidRDefault="009F1D79">
      <w:pPr>
        <w:sectPr w:rsidR="009F1D79" w:rsidRPr="00E72E90" w:rsidSect="003B4E04">
          <w:type w:val="continuous"/>
          <w:pgSz w:w="595.30pt" w:h="841.90pt" w:code="9"/>
          <w:pgMar w:top="22.50pt" w:right="44.65pt" w:bottom="72pt" w:left="44.65pt" w:header="36pt" w:footer="36pt" w:gutter="0pt"/>
          <w:cols w:num="3" w:space="36pt"/>
          <w:docGrid w:linePitch="360"/>
        </w:sectPr>
      </w:pPr>
    </w:p>
    <w:p w14:paraId="308E3444" w14:textId="77777777" w:rsidR="009303D9" w:rsidRPr="00E72E90" w:rsidRDefault="00BD670B">
      <w:pPr>
        <w:sectPr w:rsidR="009303D9" w:rsidRPr="00E72E90" w:rsidSect="003B4E04">
          <w:type w:val="continuous"/>
          <w:pgSz w:w="595.30pt" w:h="841.90pt" w:code="9"/>
          <w:pgMar w:top="22.50pt" w:right="44.65pt" w:bottom="72pt" w:left="44.65pt" w:header="36pt" w:footer="36pt" w:gutter="0pt"/>
          <w:cols w:num="3" w:space="36pt"/>
          <w:docGrid w:linePitch="360"/>
        </w:sectPr>
      </w:pPr>
      <w:r w:rsidRPr="00E72E90">
        <w:br w:type="column"/>
      </w:r>
    </w:p>
    <w:p w14:paraId="3867F565" w14:textId="51AEDB9F" w:rsidR="00C01C2A" w:rsidRPr="00E72E90" w:rsidRDefault="009303D9" w:rsidP="00D24634">
      <w:pPr>
        <w:pStyle w:val="Default"/>
        <w:jc w:val="both"/>
        <w:rPr>
          <w:sz w:val="20"/>
          <w:szCs w:val="20"/>
          <w:lang w:val="en-US"/>
        </w:rPr>
      </w:pPr>
      <w:r w:rsidRPr="00EB606E">
        <w:rPr>
          <w:b/>
          <w:bCs/>
          <w:i/>
          <w:iCs/>
          <w:color w:val="auto"/>
          <w:sz w:val="18"/>
          <w:szCs w:val="18"/>
          <w:lang w:val="en-US"/>
        </w:rPr>
        <w:t>Abstract</w:t>
      </w:r>
      <w:r w:rsidRPr="00E72E90">
        <w:rPr>
          <w:lang w:val="en-US"/>
        </w:rPr>
        <w:t>—</w:t>
      </w:r>
      <w:r w:rsidR="00C01C2A" w:rsidRPr="00EB606E">
        <w:rPr>
          <w:b/>
          <w:bCs/>
          <w:color w:val="auto"/>
          <w:sz w:val="18"/>
          <w:szCs w:val="18"/>
          <w:lang w:val="en-US"/>
        </w:rPr>
        <w:t>Applications for Interactive Digital Tele</w:t>
      </w:r>
      <w:r w:rsidR="00E72E90" w:rsidRPr="00EB606E">
        <w:rPr>
          <w:b/>
          <w:bCs/>
          <w:color w:val="auto"/>
          <w:sz w:val="18"/>
          <w:szCs w:val="18"/>
          <w:lang w:val="en-US"/>
        </w:rPr>
        <w:t>v</w:t>
      </w:r>
      <w:r w:rsidR="00C01C2A" w:rsidRPr="00EB606E">
        <w:rPr>
          <w:b/>
          <w:bCs/>
          <w:color w:val="auto"/>
          <w:sz w:val="18"/>
          <w:szCs w:val="18"/>
          <w:lang w:val="en-US"/>
        </w:rPr>
        <w:t>ision (IDTV) are be-coming increasingly popular. Users no longer interact only with software applications on computers or smartphones, but also through a television set. Therefore, it is necessary to ensure the satisfaction, efficiency and effectiveness that users may have when interacting with those applications. This paper presents an Application Usability Model for DTV based on two approaches: the quality of the product and the quality in use of the software product. The model is based mainly on the ISO / IEC 25010 standard in which a set of usability characteristics are defined. These characteristics have been divided into sub-characteristics, attributes and metrics of the IDTV in order to quantify each attribute and identify the usability problems that might be present. In addition, to have a better idea of how the evaluation should be performed, an example of using the usability model for a weather application designed for IDTV is presented</w:t>
      </w:r>
      <w:r w:rsidR="00C51F9E" w:rsidRPr="00EB606E">
        <w:rPr>
          <w:b/>
          <w:bCs/>
          <w:color w:val="auto"/>
          <w:sz w:val="18"/>
          <w:szCs w:val="18"/>
          <w:lang w:val="en-US"/>
        </w:rPr>
        <w:t>.</w:t>
      </w:r>
      <w:r w:rsidR="00C51F9E" w:rsidRPr="00E72E90">
        <w:rPr>
          <w:sz w:val="20"/>
          <w:szCs w:val="20"/>
          <w:lang w:val="en-US"/>
        </w:rPr>
        <w:t xml:space="preserve"> </w:t>
      </w:r>
    </w:p>
    <w:p w14:paraId="4195F252" w14:textId="77777777" w:rsidR="00C51F9E" w:rsidRPr="00E72E90" w:rsidRDefault="00C51F9E" w:rsidP="00D24634">
      <w:pPr>
        <w:pStyle w:val="Default"/>
        <w:jc w:val="both"/>
        <w:rPr>
          <w:sz w:val="20"/>
          <w:szCs w:val="20"/>
          <w:lang w:val="en-US"/>
        </w:rPr>
      </w:pPr>
    </w:p>
    <w:p w14:paraId="449FCC55" w14:textId="4C76973B" w:rsidR="009303D9" w:rsidRPr="00E72E90" w:rsidRDefault="004D72B5" w:rsidP="00972203">
      <w:pPr>
        <w:pStyle w:val="Keywords"/>
      </w:pPr>
      <w:r w:rsidRPr="00E72E90">
        <w:t>Keywords—</w:t>
      </w:r>
      <w:r w:rsidR="00C01C2A" w:rsidRPr="009D3B90">
        <w:t>Evaluation, Usability, Interactive Digital Television, Feature, Metric.</w:t>
      </w:r>
      <w:r w:rsidR="00C01C2A" w:rsidRPr="00E72E90">
        <w:t xml:space="preserve"> </w:t>
      </w:r>
    </w:p>
    <w:p w14:paraId="416EC2AE" w14:textId="32DB1848" w:rsidR="009303D9" w:rsidRPr="00E72E90" w:rsidRDefault="009303D9" w:rsidP="006B6B66">
      <w:pPr>
        <w:pStyle w:val="Heading1"/>
      </w:pPr>
      <w:r w:rsidRPr="00E72E90">
        <w:t xml:space="preserve">Introduction </w:t>
      </w:r>
    </w:p>
    <w:p w14:paraId="792D4C1F" w14:textId="77777777" w:rsidR="0028318F" w:rsidRDefault="00512386" w:rsidP="0028318F">
      <w:pPr>
        <w:pStyle w:val="BodyText"/>
        <w:rPr>
          <w:ins w:id="0" w:author="Usuario" w:date="2020-05-08T18:40:00Z"/>
          <w:lang w:val="en-US"/>
        </w:rPr>
      </w:pPr>
      <w:ins w:id="1" w:author="Usuario" w:date="2020-05-08T17:17:00Z">
        <w:r w:rsidRPr="00A8710F">
          <w:rPr>
            <w:lang w:val="en-US"/>
            <w:rPrChange w:id="2" w:author="Usuario" w:date="2020-05-08T18:28:00Z">
              <w:rPr>
                <w:lang w:val="es-EC"/>
              </w:rPr>
            </w:rPrChange>
          </w:rPr>
          <w:t>Television is seen as a medium to communicate, inform, entertain, and educate</w:t>
        </w:r>
      </w:ins>
      <w:ins w:id="3" w:author="Usuario" w:date="2020-05-08T17:14:00Z">
        <w:r w:rsidRPr="00A8710F">
          <w:rPr>
            <w:lang w:val="en-US"/>
            <w:rPrChange w:id="4" w:author="Usuario" w:date="2020-05-08T18:28:00Z">
              <w:rPr>
                <w:lang w:val="es-EC"/>
              </w:rPr>
            </w:rPrChange>
          </w:rPr>
          <w:t xml:space="preserve"> </w:t>
        </w:r>
        <w:r w:rsidRPr="00A8710F">
          <w:rPr>
            <w:lang w:val="en-US"/>
            <w:rPrChange w:id="5" w:author="Usuario" w:date="2020-05-08T18:28:00Z">
              <w:rPr>
                <w:lang w:val="es-EC"/>
              </w:rPr>
            </w:rPrChange>
          </w:rPr>
          <w:fldChar w:fldCharType="begin" w:fldLock="1"/>
        </w:r>
      </w:ins>
      <w:r w:rsidRPr="00A8710F">
        <w:rPr>
          <w:lang w:val="en-US"/>
          <w:rPrChange w:id="6" w:author="Usuario" w:date="2020-05-08T18:28:00Z">
            <w:rPr>
              <w:lang w:val="es-EC"/>
            </w:rPr>
          </w:rPrChange>
        </w:rPr>
        <w:instrText>ADDIN CSL_CITATION {"citationItems":[{"id":"ITEM-1","itemData":{"DOI":"10.1109/JPROC.2005.861000","ISSN":"0018-9219","author":[{"dropping-particle":"","family":"Wu","given":"Yiyan","non-dropping-particle":"","parse-names":false,"suffix":""},{"dropping-particle":"","family":"Hirakawa","given":"Shuji","non-dropping-particle":"","parse-names":false,"suffix":""},{"dropping-particle":"","family":"Reimers","given":"U.H.","non-dropping-particle":"","parse-names":false,"suffix":""},{"dropping-particle":"","family":"Whitaker","given":"Jerry","non-dropping-particle":"","parse-names":false,"suffix":""}],"container-title":"Proceedings of the IEEE","id":"ITEM-1","issue":"1","issued":{"date-parts":[["2006","1"]]},"page":"8-21","title":"Overview of Digital Television Development Worldwide","type":"article-journal","volume":"94"},"uris":["http://www.mendeley.com/documents/?uuid=4c039f99-63ee-43c0-b599-1442b1d4e403"]}],"mendeley":{"formattedCitation":"[1]","plainTextFormattedCitation":"[1]","previouslyFormattedCitation":"[1]"},"properties":{"noteIndex":0},"schema":"https://github.com/citation-style-language/schema/raw/master/csl-citation.json"}</w:instrText>
      </w:r>
      <w:r w:rsidRPr="00A8710F">
        <w:rPr>
          <w:lang w:val="en-US"/>
          <w:rPrChange w:id="7" w:author="Usuario" w:date="2020-05-08T18:28:00Z">
            <w:rPr>
              <w:lang w:val="es-EC"/>
            </w:rPr>
          </w:rPrChange>
        </w:rPr>
        <w:fldChar w:fldCharType="separate"/>
      </w:r>
      <w:r w:rsidRPr="00A8710F">
        <w:rPr>
          <w:noProof/>
          <w:lang w:val="en-US"/>
          <w:rPrChange w:id="8" w:author="Usuario" w:date="2020-05-08T18:28:00Z">
            <w:rPr>
              <w:noProof/>
              <w:lang w:val="es-EC"/>
            </w:rPr>
          </w:rPrChange>
        </w:rPr>
        <w:t>[1]</w:t>
      </w:r>
      <w:ins w:id="9" w:author="Usuario" w:date="2020-05-08T17:14:00Z">
        <w:r w:rsidRPr="00A8710F">
          <w:rPr>
            <w:lang w:val="en-US"/>
            <w:rPrChange w:id="10" w:author="Usuario" w:date="2020-05-08T18:28:00Z">
              <w:rPr>
                <w:lang w:val="es-EC"/>
              </w:rPr>
            </w:rPrChange>
          </w:rPr>
          <w:fldChar w:fldCharType="end"/>
        </w:r>
      </w:ins>
      <w:ins w:id="11" w:author="Usuario" w:date="2020-05-08T17:26:00Z">
        <w:r w:rsidR="00603C36" w:rsidRPr="00A8710F">
          <w:rPr>
            <w:lang w:val="en-US"/>
            <w:rPrChange w:id="12" w:author="Usuario" w:date="2020-05-08T18:28:00Z">
              <w:rPr>
                <w:lang w:val="es-EC"/>
              </w:rPr>
            </w:rPrChange>
          </w:rPr>
          <w:t>.</w:t>
        </w:r>
      </w:ins>
      <w:ins w:id="13" w:author="Usuario" w:date="2020-05-08T17:29:00Z">
        <w:r w:rsidR="0010043D" w:rsidRPr="00A8710F">
          <w:rPr>
            <w:lang w:val="en-US"/>
            <w:rPrChange w:id="14" w:author="Usuario" w:date="2020-05-08T18:28:00Z">
              <w:rPr>
                <w:lang w:val="es-EC"/>
              </w:rPr>
            </w:rPrChange>
          </w:rPr>
          <w:t xml:space="preserve"> </w:t>
        </w:r>
      </w:ins>
      <w:ins w:id="15" w:author="Usuario" w:date="2020-05-08T17:32:00Z">
        <w:r w:rsidR="0010043D" w:rsidRPr="00A8710F">
          <w:rPr>
            <w:lang w:val="en-US"/>
            <w:rPrChange w:id="16" w:author="Usuario" w:date="2020-05-08T18:28:00Z">
              <w:rPr>
                <w:lang w:val="es-EC"/>
              </w:rPr>
            </w:rPrChange>
          </w:rPr>
          <w:t>This device is present in most homes in the world</w:t>
        </w:r>
      </w:ins>
      <w:ins w:id="17" w:author="Usuario" w:date="2020-05-08T17:31:00Z">
        <w:r w:rsidR="0010043D" w:rsidRPr="00A8710F">
          <w:rPr>
            <w:lang w:val="en-US"/>
            <w:rPrChange w:id="18" w:author="Usuario" w:date="2020-05-08T18:28:00Z">
              <w:rPr>
                <w:lang w:val="es-EC"/>
              </w:rPr>
            </w:rPrChange>
          </w:rPr>
          <w:t xml:space="preserve"> </w:t>
        </w:r>
        <w:r w:rsidR="0010043D" w:rsidRPr="00A8710F">
          <w:rPr>
            <w:lang w:val="en-US"/>
            <w:rPrChange w:id="19" w:author="Usuario" w:date="2020-05-08T18:28:00Z">
              <w:rPr>
                <w:lang w:val="es-EC"/>
              </w:rPr>
            </w:rPrChange>
          </w:rPr>
          <w:fldChar w:fldCharType="begin" w:fldLock="1"/>
        </w:r>
      </w:ins>
      <w:r w:rsidR="00C871AB" w:rsidRPr="00A8710F">
        <w:rPr>
          <w:lang w:val="en-US"/>
        </w:rPr>
        <w:instrText>ADDIN CSL_CITATION {"citationItems":[{"id":"ITEM-1","itemData":{"author":[{"dropping-particle":"","family":"Abásolo","given":"María José","non-dropping-particle":"","parse-names":false,"suffix":""},{"dropping-particle":"De","family":"Giusti","given":"Armando","non-dropping-particle":"","parse-names":false,"suffix":""},{"dropping-particle":"","family":"Naiouf","given":"Marcelo","non-dropping-particle":"","parse-names":false,"suffix":""},{"dropping-particle":"","family":"Pesado","given":"Patricia","non-dropping-particle":"","parse-names":false,"suffix":""}],"id":"ITEM-1","issued":{"date-parts":[["0"]]},"title":"Aplicaciones de la Televisión Interactiva y tecnologías afines para el mejoramiento de los pueblos latinoamericanos","type":"article-journal"},"uris":["http://www.mendeley.com/documents/?uuid=dfd3f464-c633-430a-a538-57085c23e759"]}],"mendeley":{"formattedCitation":"[2]","plainTextFormattedCitation":"[2]","previouslyFormattedCitation":"[2]"},"properties":{"noteIndex":0},"schema":"https://github.com/citation-style-language/schema/raw/master/csl-citation.json"}</w:instrText>
      </w:r>
      <w:r w:rsidR="0010043D" w:rsidRPr="00A8710F">
        <w:rPr>
          <w:lang w:val="en-US"/>
          <w:rPrChange w:id="20" w:author="Usuario" w:date="2020-05-08T18:28:00Z">
            <w:rPr>
              <w:lang w:val="es-EC"/>
            </w:rPr>
          </w:rPrChange>
        </w:rPr>
        <w:fldChar w:fldCharType="separate"/>
      </w:r>
      <w:r w:rsidR="0010043D" w:rsidRPr="00A8710F">
        <w:rPr>
          <w:noProof/>
          <w:lang w:val="en-US"/>
          <w:rPrChange w:id="21" w:author="Usuario" w:date="2020-05-08T18:28:00Z">
            <w:rPr>
              <w:noProof/>
              <w:lang w:val="es-EC"/>
            </w:rPr>
          </w:rPrChange>
        </w:rPr>
        <w:t>[2]</w:t>
      </w:r>
      <w:ins w:id="22" w:author="Usuario" w:date="2020-05-08T17:31:00Z">
        <w:r w:rsidR="0010043D" w:rsidRPr="00A8710F">
          <w:rPr>
            <w:lang w:val="en-US"/>
            <w:rPrChange w:id="23" w:author="Usuario" w:date="2020-05-08T18:28:00Z">
              <w:rPr>
                <w:lang w:val="es-EC"/>
              </w:rPr>
            </w:rPrChange>
          </w:rPr>
          <w:fldChar w:fldCharType="end"/>
        </w:r>
      </w:ins>
      <w:ins w:id="24" w:author="Usuario" w:date="2020-05-08T18:29:00Z">
        <w:r w:rsidR="00A8710F">
          <w:rPr>
            <w:lang w:val="en-US"/>
          </w:rPr>
          <w:t>;</w:t>
        </w:r>
      </w:ins>
      <w:ins w:id="25" w:author="Usuario" w:date="2020-05-08T17:35:00Z">
        <w:r w:rsidR="0010043D" w:rsidRPr="00A8710F">
          <w:rPr>
            <w:lang w:val="en-US"/>
          </w:rPr>
          <w:t xml:space="preserve"> </w:t>
        </w:r>
      </w:ins>
      <w:ins w:id="26" w:author="Usuario" w:date="2020-05-08T17:36:00Z">
        <w:r w:rsidR="0010043D" w:rsidRPr="00A8710F">
          <w:rPr>
            <w:lang w:val="en-US"/>
            <w:rPrChange w:id="27" w:author="Usuario" w:date="2020-05-08T18:28:00Z">
              <w:rPr>
                <w:lang w:val="es-EC"/>
              </w:rPr>
            </w:rPrChange>
          </w:rPr>
          <w:t xml:space="preserve">it allows interaction with various types of users. </w:t>
        </w:r>
      </w:ins>
      <w:ins w:id="28" w:author="Usuario" w:date="2020-05-08T17:37:00Z">
        <w:r w:rsidR="0010043D" w:rsidRPr="00A8710F">
          <w:rPr>
            <w:lang w:val="en-US"/>
            <w:rPrChange w:id="29" w:author="Usuario" w:date="2020-05-08T18:28:00Z">
              <w:rPr>
                <w:lang w:val="es-EC"/>
              </w:rPr>
            </w:rPrChange>
          </w:rPr>
          <w:t xml:space="preserve">The transition from analog television to digital television </w:t>
        </w:r>
        <w:r w:rsidR="0010043D" w:rsidRPr="00A8710F">
          <w:rPr>
            <w:lang w:val="en-US"/>
          </w:rPr>
          <w:t>(DTV</w:t>
        </w:r>
        <w:r w:rsidR="0010043D" w:rsidRPr="00C16331">
          <w:rPr>
            <w:lang w:val="en-US"/>
          </w:rPr>
          <w:t>)</w:t>
        </w:r>
      </w:ins>
      <w:ins w:id="30" w:author="Usuario" w:date="2020-05-08T18:15:00Z">
        <w:r w:rsidR="007A7B30" w:rsidRPr="00C16331">
          <w:rPr>
            <w:lang w:val="en-US"/>
          </w:rPr>
          <w:t xml:space="preserve"> </w:t>
        </w:r>
      </w:ins>
      <w:ins w:id="31" w:author="Usuario" w:date="2020-05-08T17:37:00Z">
        <w:r w:rsidR="0010043D" w:rsidRPr="00A8710F">
          <w:rPr>
            <w:lang w:val="en-US"/>
            <w:rPrChange w:id="32" w:author="Usuario" w:date="2020-05-08T18:28:00Z">
              <w:rPr>
                <w:lang w:val="es-EC"/>
              </w:rPr>
            </w:rPrChange>
          </w:rPr>
          <w:t>has been made in many countries</w:t>
        </w:r>
      </w:ins>
      <w:ins w:id="33" w:author="Usuario" w:date="2020-05-08T17:28:00Z">
        <w:r w:rsidR="0010043D" w:rsidRPr="00A8710F">
          <w:rPr>
            <w:lang w:val="en-US"/>
            <w:rPrChange w:id="34" w:author="Usuario" w:date="2020-05-08T18:28:00Z">
              <w:rPr>
                <w:lang w:val="es-EC"/>
              </w:rPr>
            </w:rPrChange>
          </w:rPr>
          <w:t xml:space="preserve"> </w:t>
        </w:r>
        <w:r w:rsidR="0010043D" w:rsidRPr="00A8710F">
          <w:rPr>
            <w:lang w:val="en-US"/>
            <w:rPrChange w:id="35" w:author="Usuario" w:date="2020-05-08T18:28:00Z">
              <w:rPr>
                <w:lang w:val="es-EC"/>
              </w:rPr>
            </w:rPrChange>
          </w:rPr>
          <w:fldChar w:fldCharType="begin" w:fldLock="1"/>
        </w:r>
      </w:ins>
      <w:r w:rsidR="0010043D" w:rsidRPr="00A8710F">
        <w:rPr>
          <w:lang w:val="en-US"/>
          <w:rPrChange w:id="36" w:author="Usuario" w:date="2020-05-08T18:28:00Z">
            <w:rPr>
              <w:lang w:val="es-EC"/>
            </w:rPr>
          </w:rPrChange>
        </w:rPr>
        <w:instrText>ADDIN CSL_CITATION {"citationItems":[{"id":"ITEM-1","itemData":{"DOI":"10.1109/JPROC.2005.861000","ISSN":"0018-9219","author":[{"dropping-particle":"","family":"Wu","given":"Yiyan","non-dropping-particle":"","parse-names":false,"suffix":""},{"dropping-particle":"","family":"Hirakawa","given":"Shuji","non-dropping-particle":"","parse-names":false,"suffix":""},{"dropping-particle":"","family":"Reimers","given":"U.H.","non-dropping-particle":"","parse-names":false,"suffix":""},{"dropping-particle":"","family":"Whitaker","given":"Jerry","non-dropping-particle":"","parse-names":false,"suffix":""}],"container-title":"Proceedings of the IEEE","id":"ITEM-1","issue":"1","issued":{"date-parts":[["2006","1"]]},"page":"8-21","title":"Overview of Digital Television Development Worldwide","type":"article-journal","volume":"94"},"uris":["http://www.mendeley.com/documents/?uuid=4c039f99-63ee-43c0-b599-1442b1d4e403"]}],"mendeley":{"formattedCitation":"[1]","plainTextFormattedCitation":"[1]","previouslyFormattedCitation":"[1]"},"properties":{"noteIndex":0},"schema":"https://github.com/citation-style-language/schema/raw/master/csl-citation.json"}</w:instrText>
      </w:r>
      <w:r w:rsidR="0010043D" w:rsidRPr="00A8710F">
        <w:rPr>
          <w:lang w:val="en-US"/>
          <w:rPrChange w:id="37" w:author="Usuario" w:date="2020-05-08T18:28:00Z">
            <w:rPr>
              <w:lang w:val="es-EC"/>
            </w:rPr>
          </w:rPrChange>
        </w:rPr>
        <w:fldChar w:fldCharType="separate"/>
      </w:r>
      <w:r w:rsidR="0010043D" w:rsidRPr="00A8710F">
        <w:rPr>
          <w:noProof/>
          <w:lang w:val="en-US"/>
          <w:rPrChange w:id="38" w:author="Usuario" w:date="2020-05-08T18:28:00Z">
            <w:rPr>
              <w:noProof/>
              <w:lang w:val="es-EC"/>
            </w:rPr>
          </w:rPrChange>
        </w:rPr>
        <w:t>[1]</w:t>
      </w:r>
      <w:ins w:id="39" w:author="Usuario" w:date="2020-05-08T17:28:00Z">
        <w:r w:rsidR="0010043D" w:rsidRPr="00A8710F">
          <w:rPr>
            <w:lang w:val="en-US"/>
            <w:rPrChange w:id="40" w:author="Usuario" w:date="2020-05-08T18:28:00Z">
              <w:rPr>
                <w:lang w:val="es-EC"/>
              </w:rPr>
            </w:rPrChange>
          </w:rPr>
          <w:fldChar w:fldCharType="end"/>
        </w:r>
        <w:r w:rsidR="0010043D" w:rsidRPr="00A8710F">
          <w:rPr>
            <w:lang w:val="en-US"/>
            <w:rPrChange w:id="41" w:author="Usuario" w:date="2020-05-08T18:28:00Z">
              <w:rPr>
                <w:lang w:val="es-EC"/>
              </w:rPr>
            </w:rPrChange>
          </w:rPr>
          <w:fldChar w:fldCharType="begin" w:fldLock="1"/>
        </w:r>
      </w:ins>
      <w:r w:rsidR="0010043D" w:rsidRPr="00A8710F">
        <w:rPr>
          <w:lang w:val="en-US"/>
          <w:rPrChange w:id="42" w:author="Usuario" w:date="2020-05-08T18:28:00Z">
            <w:rPr>
              <w:lang w:val="es-EC"/>
            </w:rPr>
          </w:rPrChange>
        </w:rPr>
        <w:instrText>ADDIN CSL_CITATION {"citationItems":[{"id":"ITEM-1","itemData":{"author":[{"dropping-particle":"","family":"Abásolo","given":"María José","non-dropping-particle":"","parse-names":false,"suffix":""},{"dropping-particle":"De","family":"Giusti","given":"Armando","non-dropping-particle":"","parse-names":false,"suffix":""},{"dropping-particle":"","family":"Naiouf","given":"Marcelo","non-dropping-particle":"","parse-names":false,"suffix":""},{"dropping-particle":"","family":"Pesado","given":"Patricia","non-dropping-particle":"","parse-names":false,"suffix":""}],"id":"ITEM-1","issued":{"date-parts":[["0"]]},"title":"Aplicaciones de la Televisión Interactiva y tecnologías afines para el mejoramiento de los pueblos latinoamericanos","type":"article-journal"},"uris":["http://www.mendeley.com/documents/?uuid=dfd3f464-c633-430a-a538-57085c23e759"]}],"mendeley":{"formattedCitation":"[2]","plainTextFormattedCitation":"[2]","previouslyFormattedCitation":"[2]"},"properties":{"noteIndex":0},"schema":"https://github.com/citation-style-language/schema/raw/master/csl-citation.json"}</w:instrText>
      </w:r>
      <w:r w:rsidR="0010043D" w:rsidRPr="00A8710F">
        <w:rPr>
          <w:lang w:val="en-US"/>
          <w:rPrChange w:id="43" w:author="Usuario" w:date="2020-05-08T18:28:00Z">
            <w:rPr>
              <w:lang w:val="es-EC"/>
            </w:rPr>
          </w:rPrChange>
        </w:rPr>
        <w:fldChar w:fldCharType="separate"/>
      </w:r>
      <w:r w:rsidR="0010043D" w:rsidRPr="00A8710F">
        <w:rPr>
          <w:noProof/>
          <w:lang w:val="en-US"/>
          <w:rPrChange w:id="44" w:author="Usuario" w:date="2020-05-08T18:28:00Z">
            <w:rPr>
              <w:noProof/>
              <w:lang w:val="es-EC"/>
            </w:rPr>
          </w:rPrChange>
        </w:rPr>
        <w:t>[2]</w:t>
      </w:r>
      <w:ins w:id="45" w:author="Usuario" w:date="2020-05-08T17:28:00Z">
        <w:r w:rsidR="0010043D" w:rsidRPr="00A8710F">
          <w:rPr>
            <w:lang w:val="en-US"/>
            <w:rPrChange w:id="46" w:author="Usuario" w:date="2020-05-08T18:28:00Z">
              <w:rPr>
                <w:lang w:val="es-EC"/>
              </w:rPr>
            </w:rPrChange>
          </w:rPr>
          <w:fldChar w:fldCharType="end"/>
        </w:r>
      </w:ins>
      <w:ins w:id="47" w:author="Usuario" w:date="2020-05-08T17:49:00Z">
        <w:r w:rsidR="00C871AB" w:rsidRPr="00A8710F">
          <w:rPr>
            <w:lang w:val="en-US"/>
            <w:rPrChange w:id="48" w:author="Usuario" w:date="2020-05-08T18:28:00Z">
              <w:rPr>
                <w:lang w:val="es-EC"/>
              </w:rPr>
            </w:rPrChange>
          </w:rPr>
          <w:fldChar w:fldCharType="begin" w:fldLock="1"/>
        </w:r>
      </w:ins>
      <w:r w:rsidR="004F48EF" w:rsidRPr="00A8710F">
        <w:rPr>
          <w:lang w:val="en-US"/>
        </w:rPr>
        <w:instrText>ADDIN CSL_CITATION {"citationItems":[{"id":"ITEM-1","itemData":{"DOI":"10.1109/ETCM.2017.8247508","ISBN":"9781538638941","ISSN":"0018-9219","abstract":"This article presents a high level overview of the current challenges that Interactive Digital Television involves due to the changes in user's behaviour under the current TV watching experience. We present a short review of multiple works found in the literature which have addressed specific issues that arise on converting an only-watching setting onto an interactive experience. Moreover, we have envisioned a system architecture that evidence how second screen accompanying devices, such as mobile phones or tablets, can be used to facilitate the interactivity process from the technical and operative viewpoints. In particular, this architecture supports innovative interactive applications for automatic ad recognition utilizing a second screen device as a friendly user interface.","author":[{"dropping-particle":"","family":"Palacio-Baus","given":"Kenneth","non-dropping-particle":"","parse-names":false,"suffix":""},{"dropping-particle":"","family":"Mejia-Pesantez","given":"Magali","non-dropping-particle":"","parse-names":false,"suffix":""},{"dropping-particle":"","family":"Munoz-Guillen","given":"Lissette","non-dropping-particle":"","parse-names":false,"suffix":""},{"dropping-particle":"","family":"Espinoza-Mejia","given":"Mauricio","non-dropping-particle":"","parse-names":false,"suffix":""}],"container-title":"2017 IEEE 2nd Ecuador Technical Chapters Meeting, ETCM 2017","id":"ITEM-1","issued":{"date-parts":[["2018"]]},"page":"1-6","title":"Current challenges of interactive digital television","type":"article-journal","volume":"2017-January"},"uris":["http://www.mendeley.com/documents/?uuid=5e30e76a-1a32-4dcf-b171-fc737274ec6a"]}],"mendeley":{"formattedCitation":"[3]","plainTextFormattedCitation":"[3]","previouslyFormattedCitation":"[3]"},"properties":{"noteIndex":0},"schema":"https://github.com/citation-style-language/schema/raw/master/csl-citation.json"}</w:instrText>
      </w:r>
      <w:r w:rsidR="00C871AB" w:rsidRPr="00A8710F">
        <w:rPr>
          <w:lang w:val="en-US"/>
          <w:rPrChange w:id="49" w:author="Usuario" w:date="2020-05-08T18:28:00Z">
            <w:rPr>
              <w:lang w:val="es-EC"/>
            </w:rPr>
          </w:rPrChange>
        </w:rPr>
        <w:fldChar w:fldCharType="separate"/>
      </w:r>
      <w:r w:rsidR="00C871AB" w:rsidRPr="00A8710F">
        <w:rPr>
          <w:noProof/>
          <w:lang w:val="en-US"/>
          <w:rPrChange w:id="50" w:author="Usuario" w:date="2020-05-08T18:28:00Z">
            <w:rPr>
              <w:noProof/>
              <w:lang w:val="es-EC"/>
            </w:rPr>
          </w:rPrChange>
        </w:rPr>
        <w:t>[3]</w:t>
      </w:r>
      <w:ins w:id="51" w:author="Usuario" w:date="2020-05-08T17:49:00Z">
        <w:r w:rsidR="00C871AB" w:rsidRPr="00A8710F">
          <w:rPr>
            <w:lang w:val="en-US"/>
            <w:rPrChange w:id="52" w:author="Usuario" w:date="2020-05-08T18:28:00Z">
              <w:rPr>
                <w:lang w:val="es-EC"/>
              </w:rPr>
            </w:rPrChange>
          </w:rPr>
          <w:fldChar w:fldCharType="end"/>
        </w:r>
      </w:ins>
      <w:ins w:id="53" w:author="Usuario" w:date="2020-05-08T17:28:00Z">
        <w:r w:rsidR="0010043D" w:rsidRPr="00A8710F">
          <w:rPr>
            <w:lang w:val="en-US"/>
            <w:rPrChange w:id="54" w:author="Usuario" w:date="2020-05-08T18:28:00Z">
              <w:rPr>
                <w:lang w:val="es-EC"/>
              </w:rPr>
            </w:rPrChange>
          </w:rPr>
          <w:t xml:space="preserve">. </w:t>
        </w:r>
      </w:ins>
      <w:ins w:id="55" w:author="Usuario" w:date="2020-05-08T18:06:00Z">
        <w:r w:rsidR="004F48EF" w:rsidRPr="00A8710F">
          <w:rPr>
            <w:lang w:val="en-US"/>
            <w:rPrChange w:id="56" w:author="Usuario" w:date="2020-05-08T18:28:00Z">
              <w:rPr>
                <w:lang w:val="es-EC"/>
              </w:rPr>
            </w:rPrChange>
          </w:rPr>
          <w:t xml:space="preserve">Unlike </w:t>
        </w:r>
      </w:ins>
      <w:ins w:id="57" w:author="Usuario" w:date="2020-05-08T18:15:00Z">
        <w:r w:rsidR="007A7B30" w:rsidRPr="00A8710F">
          <w:rPr>
            <w:lang w:val="en-US"/>
          </w:rPr>
          <w:t xml:space="preserve">analog </w:t>
        </w:r>
      </w:ins>
      <w:ins w:id="58" w:author="Usuario" w:date="2020-05-08T18:28:00Z">
        <w:r w:rsidR="00A8710F">
          <w:rPr>
            <w:lang w:val="en-US"/>
          </w:rPr>
          <w:t>TV</w:t>
        </w:r>
      </w:ins>
      <w:ins w:id="59" w:author="Usuario" w:date="2020-05-08T18:06:00Z">
        <w:r w:rsidR="004F48EF" w:rsidRPr="00A8710F">
          <w:rPr>
            <w:lang w:val="en-US"/>
            <w:rPrChange w:id="60" w:author="Usuario" w:date="2020-05-08T18:28:00Z">
              <w:rPr>
                <w:lang w:val="es-EC"/>
              </w:rPr>
            </w:rPrChange>
          </w:rPr>
          <w:t xml:space="preserve">, DTV increases the number of channels available, improves the quality of audio and video, and allows the incorporation of interactive applications </w:t>
        </w:r>
      </w:ins>
      <w:ins w:id="61" w:author="Usuario" w:date="2020-05-08T18:07:00Z">
        <w:r w:rsidR="004F48EF" w:rsidRPr="00A8710F">
          <w:rPr>
            <w:lang w:val="en-US"/>
            <w:rPrChange w:id="62" w:author="Usuario" w:date="2020-05-08T18:28:00Z">
              <w:rPr>
                <w:lang w:val="es-EC"/>
              </w:rPr>
            </w:rPrChange>
          </w:rPr>
          <w:fldChar w:fldCharType="begin" w:fldLock="1"/>
        </w:r>
      </w:ins>
      <w:r w:rsidR="00A8710F" w:rsidRPr="00A8710F">
        <w:rPr>
          <w:lang w:val="en-US"/>
        </w:rPr>
        <w:instrText>ADDIN CSL_CITATION {"citationItems":[{"id":"ITEM-1","itemData":{"DOI":"10.1109/ETCM.2017.8247508","ISBN":"9781538638941","ISSN":"0018-9219","abstract":"This article presents a high level overview of the current challenges that Interactive Digital Television involves due to the changes in user's behaviour under the current TV watching experience. We present a short review of multiple works found in the literature which have addressed specific issues that arise on converting an only-watching setting onto an interactive experience. Moreover, we have envisioned a system architecture that evidence how second screen accompanying devices, such as mobile phones or tablets, can be used to facilitate the interactivity process from the technical and operative viewpoints. In particular, this architecture supports innovative interactive applications for automatic ad recognition utilizing a second screen device as a friendly user interface.","author":[{"dropping-particle":"","family":"Palacio-Baus","given":"Kenneth","non-dropping-particle":"","parse-names":false,"suffix":""},{"dropping-particle":"","family":"Mejia-Pesantez","given":"Magali","non-dropping-particle":"","parse-names":false,"suffix":""},{"dropping-particle":"","family":"Munoz-Guillen","given":"Lissette","non-dropping-particle":"","parse-names":false,"suffix":""},{"dropping-particle":"","family":"Espinoza-Mejia","given":"Mauricio","non-dropping-particle":"","parse-names":false,"suffix":""}],"container-title":"2017 IEEE 2nd Ecuador Technical Chapters Meeting, ETCM 2017","id":"ITEM-1","issued":{"date-parts":[["2018"]]},"page":"1-6","title":"Current challenges of interactive digital television","type":"article-journal","volume":"2017-January"},"uris":["http://www.mendeley.com/documents/?uuid=5e30e76a-1a32-4dcf-b171-fc737274ec6a"]}],"mendeley":{"formattedCitation":"[3]","plainTextFormattedCitation":"[3]","previouslyFormattedCitation":"[3]"},"properties":{"noteIndex":0},"schema":"https://github.com/citation-style-language/schema/raw/master/csl-citation.json"}</w:instrText>
      </w:r>
      <w:r w:rsidR="004F48EF" w:rsidRPr="00A8710F">
        <w:rPr>
          <w:lang w:val="en-US"/>
          <w:rPrChange w:id="63" w:author="Usuario" w:date="2020-05-08T18:28:00Z">
            <w:rPr>
              <w:lang w:val="es-EC"/>
            </w:rPr>
          </w:rPrChange>
        </w:rPr>
        <w:fldChar w:fldCharType="separate"/>
      </w:r>
      <w:r w:rsidR="004F48EF" w:rsidRPr="00A8710F">
        <w:rPr>
          <w:noProof/>
          <w:lang w:val="en-US"/>
          <w:rPrChange w:id="64" w:author="Usuario" w:date="2020-05-08T18:28:00Z">
            <w:rPr>
              <w:noProof/>
              <w:lang w:val="es-EC"/>
            </w:rPr>
          </w:rPrChange>
        </w:rPr>
        <w:t>[3]</w:t>
      </w:r>
      <w:ins w:id="65" w:author="Usuario" w:date="2020-05-08T18:07:00Z">
        <w:r w:rsidR="004F48EF" w:rsidRPr="00A8710F">
          <w:rPr>
            <w:lang w:val="en-US"/>
            <w:rPrChange w:id="66" w:author="Usuario" w:date="2020-05-08T18:28:00Z">
              <w:rPr>
                <w:lang w:val="es-EC"/>
              </w:rPr>
            </w:rPrChange>
          </w:rPr>
          <w:fldChar w:fldCharType="end"/>
        </w:r>
      </w:ins>
      <w:ins w:id="67" w:author="Usuario" w:date="2020-05-08T18:40:00Z">
        <w:r w:rsidR="0028318F">
          <w:rPr>
            <w:lang w:val="en-US"/>
          </w:rPr>
          <w:t xml:space="preserve">. </w:t>
        </w:r>
      </w:ins>
    </w:p>
    <w:p w14:paraId="543D8AC8" w14:textId="1DADD75C" w:rsidR="0028318F" w:rsidRDefault="0028318F" w:rsidP="0028318F">
      <w:pPr>
        <w:pStyle w:val="BodyText"/>
        <w:rPr>
          <w:ins w:id="68" w:author="Usuario" w:date="2020-05-08T18:40:00Z"/>
          <w:lang w:val="en-US"/>
        </w:rPr>
      </w:pPr>
      <w:ins w:id="69" w:author="Usuario" w:date="2020-05-08T18:40:00Z">
        <w:r w:rsidRPr="0028318F">
          <w:rPr>
            <w:lang w:val="en-US"/>
          </w:rPr>
          <w:t>Hence, interactive digital television (IDTV) enables a dialogue between the user and the device, that is, it can be understood as the active participation of the user with the content broadcast</w:t>
        </w:r>
        <w:r>
          <w:rPr>
            <w:lang w:val="en-US"/>
          </w:rPr>
          <w:t xml:space="preserve"> </w:t>
        </w:r>
        <w:r w:rsidRPr="00351F27">
          <w:rPr>
            <w:lang w:val="en-US"/>
          </w:rPr>
          <w:fldChar w:fldCharType="begin" w:fldLock="1"/>
        </w:r>
        <w:r w:rsidRPr="00351F27">
          <w:rPr>
            <w:lang w:val="en-US"/>
          </w:rPr>
          <w:instrText>ADDIN CSL_CITATION {"citationItems":[{"id":"ITEM-1","itemData":{"author":[{"dropping-particle":"","family":"Abásolo","given":"María José","non-dropping-particle":"","parse-names":false,"suffix":""},{"dropping-particle":"De","family":"Giusti","given":"Armando","non-dropping-particle":"","parse-names":false,"suffix":""},{"dropping-particle":"","family":"Naiouf","given":"Marcelo","non-dropping-particle":"","parse-names":false,"suffix":""},{"dropping-particle":"","family":"Pesado","given":"Patricia","non-dropping-particle":"","parse-names":false,"suffix":""}],"id":"ITEM-1","issued":{"date-parts":[["0"]]},"title":"Aplicaciones de la Televisión Interactiva y tecnologías afines para el mejoramiento de los pueblos latinoamericanos","type":"article-journal"},"uris":["http://www.mendeley.com/documents/?uuid=dfd3f464-c633-430a-a538-57085c23e759"]}],"mendeley":{"formattedCitation":"[2]","plainTextFormattedCitation":"[2]","previouslyFormattedCitation":"[2]"},"properties":{"noteIndex":0},"schema":"https://github.com/citation-style-language/schema/raw/master/csl-citation.json"}</w:instrText>
        </w:r>
        <w:r w:rsidRPr="00351F27">
          <w:rPr>
            <w:lang w:val="en-US"/>
          </w:rPr>
          <w:fldChar w:fldCharType="separate"/>
        </w:r>
        <w:r w:rsidRPr="00351F27">
          <w:rPr>
            <w:noProof/>
            <w:lang w:val="en-US"/>
          </w:rPr>
          <w:t>[2]</w:t>
        </w:r>
        <w:r w:rsidRPr="00351F27">
          <w:rPr>
            <w:lang w:val="en-US"/>
          </w:rPr>
          <w:fldChar w:fldCharType="end"/>
        </w:r>
        <w:r w:rsidRPr="0028318F">
          <w:rPr>
            <w:lang w:val="en-US"/>
          </w:rPr>
          <w:t>.  Thus, being able to determine the direction of the flow of the content, allowing viewers to participate and interact with the deployed applications [2]</w:t>
        </w:r>
      </w:ins>
      <w:ins w:id="70" w:author="Usuario" w:date="2020-05-08T18:46:00Z">
        <w:r w:rsidR="00C16331">
          <w:rPr>
            <w:lang w:val="en-US"/>
          </w:rPr>
          <w:fldChar w:fldCharType="begin" w:fldLock="1"/>
        </w:r>
      </w:ins>
      <w:r w:rsidR="00C16331">
        <w:rPr>
          <w:lang w:val="en-US"/>
        </w:rPr>
        <w:instrText>ADDIN CSL_CITATION {"citationItems":[{"id":"ITEM-1","itemData":{"DOI":"10.7764/cdi.22.86","abstract":"La discusi&amp;oacute;n sobre la norma t&amp;eacute;cnica de transmisi&amp;oacute;n de televisi&amp;oacute;n digital terrestre en Chile ha dejado pr&amp;aacute;cticamente de lado la importancia y el potencial que hay detr&amp;aacute;s de la creaci&amp;oacute;n de aplicaciones interactivas para la televisi&amp;oacute;n abierta. El aumento de la experiencia televisiva, el desarrollo de mejores interfaces gr&amp;aacute;ficas y el acceso a funciones sociales por medio del televisor son aspectos que pueden hacer de la interactividad la gran apuesta de la televisi&amp;oacute;n digital terrestre. La incorporaci&amp;oacute;n de esta dimensi&amp;oacute;n al debate sobre la televisi&amp;oacute;n digital en Chile puede contribuir a la experimentaci&amp;oacute;n, creaci&amp;oacute;n y b&amp;uacute;squeda de aplicaciones interactivas adecuadas para la sociedad chilena por parte de los actores de la industria televisiva. Palabras clave:&amp;nbsp; televisi&amp;oacute;n digital; televisi&amp;oacute;n interactiva; servicios interactivos; Internet; tecnolog&amp;iacute;as de la comunicaci&amp;oacute;n. The discussion on the technical standards for digital terrestrial television in Chile has practically dismissed the importance of and potential for the creation of interactive applications for television. The increase in television viewing, the development of better graphic interfaces and the access to social functions through the television set are aspects that can make interactivity an attractive option for digital terrestrial television. Incorporating this dimension into the debate on digital television in Chile can contribute to the experimentation, creation and search for appropiate interactive applications for Chilean society. Keywords: &amp;nbsp;digital television; interactive services; Internet; communication technology.","author":[{"dropping-particle":"","family":"","given":"","non-dropping-particle":"","parse-names":false,"suffix":""},{"dropping-particle":"","family":"","given":"","non-dropping-particle":"","parse-names":false,"suffix":""},{"dropping-particle":"","family":"Fernández","given":"Francisco","non-dropping-particle":"","parse-names":false,"suffix":""},{"dropping-particle":"","family":"Goldenberg","given":"Sergio","non-dropping-particle":"","parse-names":false,"suffix":""}],"container-title":"Cuadernos.info","id":"ITEM-1","issue":"22","issued":{"date-parts":[["2008"]]},"page":"6-17","title":"Aplicaciones interactivas para la televisión digital en Chile","type":"article-journal"},"uris":["http://www.mendeley.com/documents/?uuid=c7f70f86-bbeb-4ca4-92f4-4b3ced2a3c62"]}],"mendeley":{"formattedCitation":"[4]","plainTextFormattedCitation":"[4]"},"properties":{"noteIndex":0},"schema":"https://github.com/citation-style-language/schema/raw/master/csl-citation.json"}</w:instrText>
      </w:r>
      <w:r w:rsidR="00C16331">
        <w:rPr>
          <w:lang w:val="en-US"/>
        </w:rPr>
        <w:fldChar w:fldCharType="separate"/>
      </w:r>
      <w:r w:rsidR="00C16331" w:rsidRPr="00C16331">
        <w:rPr>
          <w:noProof/>
          <w:lang w:val="en-US"/>
        </w:rPr>
        <w:t>[4]</w:t>
      </w:r>
      <w:ins w:id="71" w:author="Usuario" w:date="2020-05-08T18:46:00Z">
        <w:r w:rsidR="00C16331">
          <w:rPr>
            <w:lang w:val="en-US"/>
          </w:rPr>
          <w:fldChar w:fldCharType="end"/>
        </w:r>
      </w:ins>
      <w:ins w:id="72" w:author="Usuario" w:date="2020-05-08T18:40:00Z">
        <w:r w:rsidRPr="0028318F">
          <w:rPr>
            <w:lang w:val="en-US"/>
          </w:rPr>
          <w:t xml:space="preserve">. IDTV allows interaction with various communication systems, mobile devices, among others </w:t>
        </w:r>
        <w:r w:rsidRPr="00A8710F">
          <w:rPr>
            <w:lang w:val="en-US"/>
          </w:rPr>
          <w:fldChar w:fldCharType="begin" w:fldLock="1"/>
        </w:r>
      </w:ins>
      <w:r w:rsidR="00C16331">
        <w:rPr>
          <w:lang w:val="en-US"/>
        </w:rPr>
        <w:instrText>ADDIN CSL_CITATION {"citationItems":[{"id":"ITEM-1","itemData":{"DOI":"10.1109/JPROC.2005.861000","ISSN":"0018-9219","author":[{"dropping-particle":"","family":"Wu","given":"Yiyan","non-dropping-particle":"","parse-names":false,"suffix":""},{"dropping-particle":"","family":"Hirakawa","given":"Shuji","non-dropping-particle":"","parse-names":false,"suffix":""},{"dropping-particle":"","family":"Reimers","given":"U.H.","non-dropping-particle":"","parse-names":false,"suffix":""},{"dropping-particle":"","family":"Whitaker","given":"Jerry","non-dropping-particle":"","parse-names":false,"suffix":""}],"container-title":"Proceedings of the IEEE","id":"ITEM-1","issue":"1","issued":{"date-parts":[["2006","1"]]},"page":"8-21","title":"Overview of Digital Television Development Worldwide","type":"article-journal","volume":"94"},"uris":["http://www.mendeley.com/documents/?uuid=4c039f99-63ee-43c0-b599-1442b1d4e403"]}],"mendeley":{"formattedCitation":"[1]","plainTextFormattedCitation":"[1]","previouslyFormattedCitation":"[1]"},"properties":{"noteIndex":0},"schema":"https://github.com/citation-style-language/schema/raw/master/csl-citation.json"}</w:instrText>
      </w:r>
      <w:ins w:id="73" w:author="Usuario" w:date="2020-05-08T18:40:00Z">
        <w:r w:rsidRPr="00A8710F">
          <w:rPr>
            <w:lang w:val="en-US"/>
          </w:rPr>
          <w:fldChar w:fldCharType="separate"/>
        </w:r>
        <w:r w:rsidRPr="00A8710F">
          <w:rPr>
            <w:noProof/>
            <w:lang w:val="en-US"/>
          </w:rPr>
          <w:t>[1]</w:t>
        </w:r>
        <w:r w:rsidRPr="00A8710F">
          <w:rPr>
            <w:lang w:val="en-US"/>
          </w:rPr>
          <w:fldChar w:fldCharType="end"/>
        </w:r>
      </w:ins>
      <w:ins w:id="74" w:author="Usuario" w:date="2020-05-08T18:41:00Z">
        <w:r>
          <w:rPr>
            <w:lang w:val="en-US"/>
          </w:rPr>
          <w:t>.</w:t>
        </w:r>
      </w:ins>
    </w:p>
    <w:p w14:paraId="1DEA1EAB" w14:textId="77777777" w:rsidR="0028318F" w:rsidRDefault="004F48EF" w:rsidP="00C51F9E">
      <w:pPr>
        <w:pStyle w:val="BodyText"/>
        <w:rPr>
          <w:ins w:id="75" w:author="Usuario" w:date="2020-05-08T18:41:00Z"/>
          <w:lang w:val="en-US"/>
        </w:rPr>
      </w:pPr>
      <w:ins w:id="76" w:author="Usuario" w:date="2020-05-08T18:04:00Z">
        <w:r w:rsidRPr="00A8710F">
          <w:rPr>
            <w:lang w:val="en-US"/>
            <w:rPrChange w:id="77" w:author="Usuario" w:date="2020-05-08T18:28:00Z">
              <w:rPr>
                <w:lang w:val="es-EC"/>
              </w:rPr>
            </w:rPrChange>
          </w:rPr>
          <w:t xml:space="preserve"> </w:t>
        </w:r>
      </w:ins>
    </w:p>
    <w:p w14:paraId="249EDB5D" w14:textId="7D1450D4" w:rsidR="00C51F9E" w:rsidRPr="00E72E90" w:rsidDel="0028318F" w:rsidRDefault="00C51F9E" w:rsidP="00C51F9E">
      <w:pPr>
        <w:pStyle w:val="BodyText"/>
        <w:rPr>
          <w:del w:id="78" w:author="Usuario" w:date="2020-05-08T18:41:00Z"/>
          <w:lang w:val="en-US"/>
        </w:rPr>
      </w:pPr>
      <w:del w:id="79" w:author="Usuario" w:date="2020-05-08T18:41:00Z">
        <w:r w:rsidRPr="00C16331" w:rsidDel="0028318F">
          <w:rPr>
            <w:lang w:val="en-US"/>
          </w:rPr>
          <w:delText xml:space="preserve">Digital television (DTV) is a concept that is </w:delText>
        </w:r>
        <w:r w:rsidRPr="0028318F" w:rsidDel="0028318F">
          <w:delText>taking more prominence nowadays in different countries. T</w:delText>
        </w:r>
        <w:r w:rsidRPr="00A8710F" w:rsidDel="0028318F">
          <w:rPr>
            <w:lang w:val="en-US"/>
          </w:rPr>
          <w:delText xml:space="preserve">he DTV </w:delText>
        </w:r>
        <w:r w:rsidRPr="00E72E90" w:rsidDel="0028318F">
          <w:rPr>
            <w:lang w:val="en-US"/>
          </w:rPr>
          <w:delText>is not only governed by the transmission of daily television signals, those that transmit audio and video for the user to view, but also software ap-plications similar to those that a user is accustomed to use on a computer or on a smartphone and which can be displayed and presented on a television screen. In addition, some standards for DTV, such as the ISDB-T, recommend the use of a set-top-box of digital signals. These decoders have their own structure of hardware and soft-ware where it is even possible to install applications, which can be later executed and presented on the TV screen [1]. All of these allows the concept of Applications for digital television to emerge.</w:delText>
        </w:r>
      </w:del>
    </w:p>
    <w:p w14:paraId="3B5D5EB2" w14:textId="64C1199C" w:rsidR="00C51F9E" w:rsidRPr="00E72E90" w:rsidDel="0028318F" w:rsidRDefault="00C51F9E" w:rsidP="00C51F9E">
      <w:pPr>
        <w:pStyle w:val="BodyText"/>
        <w:rPr>
          <w:del w:id="80" w:author="Usuario" w:date="2020-05-08T18:42:00Z"/>
          <w:lang w:val="en-US"/>
        </w:rPr>
      </w:pPr>
      <w:commentRangeStart w:id="81"/>
      <w:del w:id="82" w:author="Usuario" w:date="2020-05-08T18:42:00Z">
        <w:r w:rsidRPr="00E72E90" w:rsidDel="0028318F">
          <w:rPr>
            <w:lang w:val="en-US"/>
          </w:rPr>
          <w:delText xml:space="preserve">The concept of interactivity, in the context of DTV, can be understood as the active participation of the user with the content broadcast. </w:delText>
        </w:r>
        <w:commentRangeEnd w:id="81"/>
        <w:r w:rsidR="00512386" w:rsidDel="0028318F">
          <w:rPr>
            <w:rStyle w:val="CommentReference"/>
            <w:spacing w:val="0"/>
            <w:lang w:val="en-US" w:eastAsia="en-US"/>
          </w:rPr>
          <w:commentReference w:id="81"/>
        </w:r>
        <w:r w:rsidRPr="00E72E90" w:rsidDel="0028318F">
          <w:rPr>
            <w:lang w:val="en-US"/>
          </w:rPr>
          <w:delText>Thus, being able to determine the direction of the flow of the content, allowing viewers to participate and interact with the deployed applications [2]. In this way, the concept of Applications for IDTV emerges.</w:delText>
        </w:r>
      </w:del>
    </w:p>
    <w:p w14:paraId="20E1BA12" w14:textId="406D56CB" w:rsidR="00C51F9E" w:rsidRPr="00E72E90" w:rsidRDefault="00C51F9E" w:rsidP="00C51F9E">
      <w:pPr>
        <w:pStyle w:val="BodyText"/>
        <w:rPr>
          <w:lang w:val="en-US"/>
        </w:rPr>
      </w:pPr>
      <w:r w:rsidRPr="00E72E90">
        <w:rPr>
          <w:lang w:val="en-US"/>
        </w:rPr>
        <w:t xml:space="preserve">An application for IDTV can provide three types of services [3]: information services that are not related to the broadcast program, services related to transmitted programming and transactional services that enable the sending and receiving of information. Particularly, in the last </w:t>
      </w:r>
      <w:r w:rsidRPr="00E72E90">
        <w:rPr>
          <w:lang w:val="en-US"/>
        </w:rPr>
        <w:t xml:space="preserve">type of service, the user is able to interact with the application using a remote control or any other device that serves as a second screen. </w:t>
      </w:r>
    </w:p>
    <w:p w14:paraId="12A9B998" w14:textId="2F0FA610" w:rsidR="00C51F9E" w:rsidRPr="00E72E90" w:rsidRDefault="00C51F9E" w:rsidP="00C51F9E">
      <w:pPr>
        <w:pStyle w:val="BodyText"/>
        <w:rPr>
          <w:lang w:val="en-US"/>
        </w:rPr>
      </w:pPr>
      <w:r w:rsidRPr="00E72E90">
        <w:rPr>
          <w:lang w:val="en-US"/>
        </w:rPr>
        <w:t xml:space="preserve">At this point, the following question arises: How is it guaranteed that users of IDTV applications actually obtain the best satisfaction, efficiency and effectiveness when interacting with said applications? To answer this, it is necessary to evaluate the usability considering characteristics, sub-characteristics, attributes and metrics that help to generate measurable values to have a clear perspective of the quality, always in terms of usability, of the different applications. </w:t>
      </w:r>
    </w:p>
    <w:p w14:paraId="7CAF524B" w14:textId="0949663D" w:rsidR="00C51F9E" w:rsidRPr="00E72E90" w:rsidRDefault="00C51F9E" w:rsidP="00C51F9E">
      <w:pPr>
        <w:pStyle w:val="BodyText"/>
        <w:rPr>
          <w:lang w:val="en-US"/>
        </w:rPr>
      </w:pPr>
      <w:r w:rsidRPr="00E72E90">
        <w:rPr>
          <w:lang w:val="en-US"/>
        </w:rPr>
        <w:t xml:space="preserve">To evaluate the usability of applications for IDTV, a usability model based on the ISO / IEC 25010 standard is proposed [4]. The model is important because it considers a set of characteristics of the IDTV applications, which have attributes that can be measured through the definition of metrics. Considering this type of attributes makes it possible to evaluate each of the parts of an application since they are capable of directly affect the quality of it. </w:t>
      </w:r>
    </w:p>
    <w:p w14:paraId="2C116B39" w14:textId="66268E61" w:rsidR="00C51F9E" w:rsidRPr="00E72E90" w:rsidRDefault="00C51F9E" w:rsidP="00C51F9E">
      <w:pPr>
        <w:pStyle w:val="BodyText"/>
        <w:rPr>
          <w:lang w:val="en-US"/>
        </w:rPr>
      </w:pPr>
      <w:r w:rsidRPr="00E72E90">
        <w:rPr>
          <w:lang w:val="en-US"/>
        </w:rPr>
        <w:t xml:space="preserve">The method considers two approaches: the model of product quality and the model of quality in use of the product. Regarding the first approach, ISO / IEC 9126 refers to the usability of the product as the "ability of a software to be understood, learned, used and attractive to the user, under specific conditions of use" [5]. While on, ISO / IEC 9241 refers to the quality in use as the "effectiveness, efficiency and satisfaction with which a product allows specific objectives to be reached by specific users in a context of specific use" [6]. Some aspects are considered here, such as the means available to the viewer to interact with the applications: remote control, second screen devices, etc. </w:t>
      </w:r>
    </w:p>
    <w:p w14:paraId="2DD5D176" w14:textId="0FF7AF6C" w:rsidR="00C51F9E" w:rsidRPr="00E72E90" w:rsidRDefault="00C51F9E" w:rsidP="00C51F9E">
      <w:pPr>
        <w:pStyle w:val="BodyText"/>
        <w:rPr>
          <w:lang w:val="en-US"/>
        </w:rPr>
      </w:pPr>
      <w:r w:rsidRPr="00E72E90">
        <w:rPr>
          <w:lang w:val="en-US"/>
        </w:rPr>
        <w:t>This article has the following structure: Section 2 presents works related to usability evaluation methods for IDTV applications. In section 3, the proposed usability model is presented. Section 4 contains an application example of the usability evaluation model. Finally, section 5 presents the conclusions and future work</w:t>
      </w:r>
    </w:p>
    <w:p w14:paraId="1F8ED20E" w14:textId="76E80996" w:rsidR="009303D9" w:rsidRPr="00E72E90" w:rsidRDefault="00C01C2A" w:rsidP="006B6B66">
      <w:pPr>
        <w:pStyle w:val="Heading1"/>
      </w:pPr>
      <w:r w:rsidRPr="00E72E90">
        <w:t>Related Work</w:t>
      </w:r>
    </w:p>
    <w:p w14:paraId="0F88B196" w14:textId="77777777" w:rsidR="00D02841" w:rsidRPr="00E72E90" w:rsidRDefault="00D02841" w:rsidP="00D02841">
      <w:pPr>
        <w:pStyle w:val="BodyText"/>
        <w:rPr>
          <w:lang w:val="en-US"/>
        </w:rPr>
      </w:pPr>
      <w:r w:rsidRPr="00E72E90">
        <w:rPr>
          <w:lang w:val="en-US"/>
        </w:rPr>
        <w:t xml:space="preserve">The usability evaluation proposed in [7] is based on a proposal made of others usability evaluation methods (UEM) that integrate collaborative processes, which according to the authors, allow to obtain results richer in content than </w:t>
      </w:r>
      <w:r w:rsidRPr="00E72E90">
        <w:rPr>
          <w:lang w:val="en-US"/>
        </w:rPr>
        <w:lastRenderedPageBreak/>
        <w:t xml:space="preserve">traditional UEMs. They pro-pose three different paths, which depend on two factors: the objectives of the evaluation and the desired results. The paths are explained below: </w:t>
      </w:r>
    </w:p>
    <w:p w14:paraId="12E88969" w14:textId="77777777" w:rsidR="00D02841" w:rsidRPr="00E72E90" w:rsidRDefault="00D02841" w:rsidP="00D02841">
      <w:pPr>
        <w:pStyle w:val="BodyText"/>
        <w:numPr>
          <w:ilvl w:val="0"/>
          <w:numId w:val="26"/>
        </w:numPr>
        <w:rPr>
          <w:lang w:val="en-US"/>
        </w:rPr>
      </w:pPr>
      <w:r w:rsidRPr="00E72E90">
        <w:rPr>
          <w:lang w:val="en-US"/>
        </w:rPr>
        <w:t xml:space="preserve">Global evaluation: analyzes an IDTV application in a complete way using heuristic evaluations, constructive interactions and interrogation methods. </w:t>
      </w:r>
    </w:p>
    <w:p w14:paraId="31868C20" w14:textId="77777777" w:rsidR="00D02841" w:rsidRPr="00E72E90" w:rsidRDefault="00D02841" w:rsidP="00D02841">
      <w:pPr>
        <w:pStyle w:val="BodyText"/>
        <w:numPr>
          <w:ilvl w:val="0"/>
          <w:numId w:val="26"/>
        </w:numPr>
        <w:rPr>
          <w:lang w:val="en-US"/>
        </w:rPr>
      </w:pPr>
      <w:r w:rsidRPr="00E72E90">
        <w:rPr>
          <w:lang w:val="en-US"/>
        </w:rPr>
        <w:t xml:space="preserve">Specific evaluation: analyzes specific functionalities of the IDTV application through heuristic evaluations, formal experiments and interrogation methods. </w:t>
      </w:r>
    </w:p>
    <w:p w14:paraId="5222FA02" w14:textId="3D2F5351" w:rsidR="00D02841" w:rsidRDefault="00D02841" w:rsidP="00D02841">
      <w:pPr>
        <w:pStyle w:val="BodyText"/>
        <w:numPr>
          <w:ilvl w:val="0"/>
          <w:numId w:val="26"/>
        </w:numPr>
        <w:rPr>
          <w:ins w:id="83" w:author="XAVIER GARNICA" w:date="2020-05-09T17:02:00Z"/>
          <w:lang w:val="en-US"/>
        </w:rPr>
      </w:pPr>
      <w:r w:rsidRPr="00E72E90">
        <w:rPr>
          <w:lang w:val="en-US"/>
        </w:rPr>
        <w:t xml:space="preserve">Complete evaluation: deeper analysis than the previous ones, making use of each of their techniques. </w:t>
      </w:r>
    </w:p>
    <w:p w14:paraId="5B9C2D2E" w14:textId="4D74D788" w:rsidR="00432C01" w:rsidRPr="00E72E90" w:rsidRDefault="00432C01" w:rsidP="00432C01">
      <w:pPr>
        <w:pStyle w:val="BodyText"/>
        <w:ind w:firstLine="0pt"/>
        <w:rPr>
          <w:lang w:val="en-US"/>
        </w:rPr>
        <w:pPrChange w:id="84" w:author="XAVIER GARNICA" w:date="2020-05-09T17:02:00Z">
          <w:pPr>
            <w:pStyle w:val="BodyText"/>
            <w:numPr>
              <w:numId w:val="26"/>
            </w:numPr>
            <w:ind w:start="18pt" w:hanging="18pt"/>
          </w:pPr>
        </w:pPrChange>
      </w:pPr>
      <w:ins w:id="85" w:author="XAVIER GARNICA" w:date="2020-05-09T17:02:00Z">
        <w:r w:rsidRPr="00432C01">
          <w:rPr>
            <w:shd w:val="clear" w:color="auto" w:fill="BFBFBF" w:themeFill="background1" w:themeFillShade="BF"/>
            <w:lang w:val="en-US"/>
            <w:rPrChange w:id="86" w:author="XAVIER GARNICA" w:date="2020-05-09T17:02:00Z">
              <w:rPr>
                <w:lang w:val="en-US"/>
              </w:rPr>
            </w:rPrChange>
          </w:rPr>
          <w:t>On the other hand, [REF_XG_</w:t>
        </w:r>
      </w:ins>
      <w:ins w:id="87" w:author="XAVIER GARNICA" w:date="2020-05-09T17:11:00Z">
        <w:r w:rsidR="007E0DB1">
          <w:rPr>
            <w:shd w:val="clear" w:color="auto" w:fill="BFBFBF" w:themeFill="background1" w:themeFillShade="BF"/>
            <w:lang w:val="en-US"/>
          </w:rPr>
          <w:t>1</w:t>
        </w:r>
      </w:ins>
      <w:ins w:id="88" w:author="XAVIER GARNICA" w:date="2020-05-09T17:02:00Z">
        <w:r w:rsidRPr="00432C01">
          <w:rPr>
            <w:shd w:val="clear" w:color="auto" w:fill="BFBFBF" w:themeFill="background1" w:themeFillShade="BF"/>
            <w:lang w:val="en-US"/>
            <w:rPrChange w:id="89" w:author="XAVIER GARNICA" w:date="2020-05-09T17:02:00Z">
              <w:rPr>
                <w:lang w:val="en-US"/>
              </w:rPr>
            </w:rPrChange>
          </w:rPr>
          <w:t>] propose an evaluation of IDTV applications based on specific tasks that are broken down into generic tasks which must be executed by a user. The objective is to measure the effectiveness, efficiency and satisfaction of the level of usability of an application, in relation to the definition of specific tasks. Usability testing can be done on menu layouts, multiple video screens, content display areas, pagination and scrolling, etc</w:t>
        </w:r>
        <w:r w:rsidRPr="00432C01">
          <w:rPr>
            <w:lang w:val="en-US"/>
          </w:rPr>
          <w:t>.</w:t>
        </w:r>
      </w:ins>
    </w:p>
    <w:p w14:paraId="2E346FFE" w14:textId="5D720D63" w:rsidR="00A4615B" w:rsidRDefault="00432C01">
      <w:pPr>
        <w:pStyle w:val="BodyText"/>
        <w:rPr>
          <w:ins w:id="90" w:author="XAVIER GARNICA" w:date="2020-05-09T14:50:00Z"/>
          <w:lang w:val="en-US"/>
        </w:rPr>
      </w:pPr>
      <w:ins w:id="91" w:author="XAVIER GARNICA" w:date="2020-05-09T17:05:00Z">
        <w:r w:rsidRPr="00432C01">
          <w:rPr>
            <w:shd w:val="clear" w:color="auto" w:fill="BFBFBF" w:themeFill="background1" w:themeFillShade="BF"/>
            <w:lang w:val="en-US"/>
            <w:rPrChange w:id="92" w:author="XAVIER GARNICA" w:date="2020-05-09T17:10:00Z">
              <w:rPr>
                <w:lang w:val="en-US"/>
              </w:rPr>
            </w:rPrChange>
          </w:rPr>
          <w:t>The proposals mentioned above are different from the one presented in this work because they are based on</w:t>
        </w:r>
        <w:r>
          <w:rPr>
            <w:lang w:val="en-US"/>
          </w:rPr>
          <w:t xml:space="preserve"> </w:t>
        </w:r>
      </w:ins>
      <w:del w:id="93" w:author="XAVIER GARNICA" w:date="2020-05-09T17:05:00Z">
        <w:r w:rsidR="00D02841" w:rsidRPr="00E72E90" w:rsidDel="00432C01">
          <w:rPr>
            <w:lang w:val="en-US"/>
          </w:rPr>
          <w:delText xml:space="preserve">The previous proposal </w:delText>
        </w:r>
      </w:del>
      <w:del w:id="94" w:author="XAVIER GARNICA" w:date="2020-05-09T17:03:00Z">
        <w:r w:rsidR="00D02841" w:rsidRPr="00E72E90" w:rsidDel="00432C01">
          <w:rPr>
            <w:lang w:val="en-US"/>
          </w:rPr>
          <w:delText xml:space="preserve">is </w:delText>
        </w:r>
      </w:del>
      <w:del w:id="95" w:author="XAVIER GARNICA" w:date="2020-05-09T17:05:00Z">
        <w:r w:rsidR="00D02841" w:rsidRPr="00E72E90" w:rsidDel="00432C01">
          <w:rPr>
            <w:lang w:val="en-US"/>
          </w:rPr>
          <w:delText xml:space="preserve">different from the one presented in this article because it is based on </w:delText>
        </w:r>
      </w:del>
      <w:r w:rsidR="00D02841" w:rsidRPr="00E72E90">
        <w:rPr>
          <w:lang w:val="en-US"/>
        </w:rPr>
        <w:t>the active collaboration of the user making use of experiments and methods of interrogation. The proposal of this article considers a set of characteristics of the IDTV applications represented in a quality model formed by sub-characteristics, attributes and a set of metrics that provide a clear picture about what will be evaluated. The evaluation will help to determine if an application is usable or not; also, both, the developers and the users themselves, can perform the evaluation.</w:t>
      </w:r>
    </w:p>
    <w:p w14:paraId="6F717086" w14:textId="49E29AF4" w:rsidR="00E03411" w:rsidRDefault="00E03411" w:rsidP="00432C01">
      <w:pPr>
        <w:pStyle w:val="BodyText"/>
        <w:shd w:val="clear" w:color="auto" w:fill="BFBFBF" w:themeFill="background1" w:themeFillShade="BF"/>
        <w:rPr>
          <w:ins w:id="96" w:author="XAVIER GARNICA" w:date="2020-05-09T16:09:00Z"/>
          <w:lang w:val="en-US"/>
        </w:rPr>
        <w:pPrChange w:id="97" w:author="XAVIER GARNICA" w:date="2020-05-09T17:10:00Z">
          <w:pPr>
            <w:pStyle w:val="BodyText"/>
            <w:shd w:val="clear" w:color="auto" w:fill="BFBFBF" w:themeFill="background1" w:themeFillShade="BF"/>
          </w:pPr>
        </w:pPrChange>
      </w:pPr>
      <w:ins w:id="98" w:author="XAVIER GARNICA" w:date="2020-05-09T14:50:00Z">
        <w:r w:rsidRPr="00E03411">
          <w:rPr>
            <w:lang w:val="en-US"/>
          </w:rPr>
          <w:t>In [</w:t>
        </w:r>
        <w:r w:rsidR="00401BF5">
          <w:rPr>
            <w:lang w:val="en-US"/>
          </w:rPr>
          <w:t>REF_XG_</w:t>
        </w:r>
      </w:ins>
      <w:ins w:id="99" w:author="XAVIER GARNICA" w:date="2020-05-09T17:11:00Z">
        <w:r w:rsidR="00432C01">
          <w:rPr>
            <w:lang w:val="en-US"/>
          </w:rPr>
          <w:t>2</w:t>
        </w:r>
      </w:ins>
      <w:ins w:id="100" w:author="XAVIER GARNICA" w:date="2020-05-09T14:50:00Z">
        <w:r w:rsidRPr="00E03411">
          <w:rPr>
            <w:lang w:val="en-US"/>
          </w:rPr>
          <w:t>] the authors seek to examine universal access to IDTV applications by evaluating how accessible, usable, and compelling IDTV application user interfaces are within the television experience using a collection of constructs and quantitative measurement instruments obtained by combining research on affective Human-Computer Interaction (HCI) and media studies, considering: unique characteristics of the television medium, the television audience and the context of use.</w:t>
        </w:r>
      </w:ins>
      <w:ins w:id="101" w:author="XAVIER GARNICA" w:date="2020-05-09T15:08:00Z">
        <w:r w:rsidR="003A0104">
          <w:rPr>
            <w:lang w:val="en-US"/>
          </w:rPr>
          <w:t xml:space="preserve"> </w:t>
        </w:r>
        <w:r w:rsidR="003A0104" w:rsidRPr="003A0104">
          <w:rPr>
            <w:lang w:val="en-US"/>
          </w:rPr>
          <w:t>However, the evaluation focuses on the user interfaces obtaining general quantitative results</w:t>
        </w:r>
      </w:ins>
      <w:ins w:id="102" w:author="XAVIER GARNICA" w:date="2020-05-09T15:47:00Z">
        <w:r w:rsidR="00A75043">
          <w:rPr>
            <w:lang w:val="en-US"/>
          </w:rPr>
          <w:t xml:space="preserve"> of </w:t>
        </w:r>
        <w:r w:rsidR="00A75043" w:rsidRPr="00A75043">
          <w:rPr>
            <w:lang w:val="en-US"/>
          </w:rPr>
          <w:t>effectiveness and the affective capacity of the interface</w:t>
        </w:r>
      </w:ins>
      <w:ins w:id="103" w:author="XAVIER GARNICA" w:date="2020-05-09T15:08:00Z">
        <w:r w:rsidR="003A0104" w:rsidRPr="003A0104">
          <w:rPr>
            <w:lang w:val="en-US"/>
          </w:rPr>
          <w:t>, unlike the model presented in this work which allows obtaining quantitative results of specific characteristics and attributes of both the quality of the product and the quality in use of the product, taking into account the term "product" refers to IDTV applications</w:t>
        </w:r>
      </w:ins>
      <w:ins w:id="104" w:author="XAVIER GARNICA" w:date="2020-05-09T15:46:00Z">
        <w:r w:rsidR="00A75043">
          <w:rPr>
            <w:lang w:val="en-US"/>
          </w:rPr>
          <w:t xml:space="preserve"> in all its context</w:t>
        </w:r>
      </w:ins>
      <w:ins w:id="105" w:author="XAVIER GARNICA" w:date="2020-05-09T15:08:00Z">
        <w:r w:rsidR="003A0104" w:rsidRPr="003A0104">
          <w:rPr>
            <w:lang w:val="en-US"/>
          </w:rPr>
          <w:t>.</w:t>
        </w:r>
      </w:ins>
    </w:p>
    <w:p w14:paraId="59326CC0" w14:textId="5F0964BF" w:rsidR="00344F5E" w:rsidRPr="00A4615B" w:rsidRDefault="00D01770" w:rsidP="00432C01">
      <w:pPr>
        <w:pStyle w:val="BodyText"/>
        <w:rPr>
          <w:lang w:val="en-US"/>
        </w:rPr>
        <w:pPrChange w:id="106" w:author="XAVIER GARNICA" w:date="2020-05-09T17:10:00Z">
          <w:pPr>
            <w:pStyle w:val="BodyText"/>
          </w:pPr>
        </w:pPrChange>
      </w:pPr>
      <w:ins w:id="107" w:author="XAVIER GARNICA" w:date="2020-05-09T16:34:00Z">
        <w:r w:rsidRPr="00432C01">
          <w:rPr>
            <w:shd w:val="clear" w:color="auto" w:fill="BFBFBF" w:themeFill="background1" w:themeFillShade="BF"/>
            <w:lang w:val="en-US"/>
            <w:rPrChange w:id="108" w:author="XAVIER GARNICA" w:date="2020-05-09T17:10:00Z">
              <w:rPr>
                <w:lang w:val="en-US"/>
              </w:rPr>
            </w:rPrChange>
          </w:rPr>
          <w:t>To evaluate the usability of IDTV a</w:t>
        </w:r>
      </w:ins>
      <w:ins w:id="109" w:author="XAVIER GARNICA" w:date="2020-05-09T16:35:00Z">
        <w:r w:rsidRPr="00432C01">
          <w:rPr>
            <w:shd w:val="clear" w:color="auto" w:fill="BFBFBF" w:themeFill="background1" w:themeFillShade="BF"/>
            <w:lang w:val="en-US"/>
            <w:rPrChange w:id="110" w:author="XAVIER GARNICA" w:date="2020-05-09T17:10:00Z">
              <w:rPr>
                <w:lang w:val="en-US"/>
              </w:rPr>
            </w:rPrChange>
          </w:rPr>
          <w:t xml:space="preserve">pplications, </w:t>
        </w:r>
      </w:ins>
      <w:ins w:id="111" w:author="XAVIER GARNICA" w:date="2020-05-09T16:10:00Z">
        <w:r w:rsidR="002E1998" w:rsidRPr="00432C01">
          <w:rPr>
            <w:shd w:val="clear" w:color="auto" w:fill="BFBFBF" w:themeFill="background1" w:themeFillShade="BF"/>
            <w:lang w:val="en-US"/>
            <w:rPrChange w:id="112" w:author="XAVIER GARNICA" w:date="2020-05-09T17:10:00Z">
              <w:rPr>
                <w:lang w:val="en-US"/>
              </w:rPr>
            </w:rPrChange>
          </w:rPr>
          <w:t>[</w:t>
        </w:r>
      </w:ins>
      <w:ins w:id="113" w:author="XAVIER GARNICA" w:date="2020-05-09T16:11:00Z">
        <w:r w:rsidR="002E1998" w:rsidRPr="00432C01">
          <w:rPr>
            <w:shd w:val="clear" w:color="auto" w:fill="BFBFBF" w:themeFill="background1" w:themeFillShade="BF"/>
            <w:lang w:val="en-US"/>
            <w:rPrChange w:id="114" w:author="XAVIER GARNICA" w:date="2020-05-09T17:10:00Z">
              <w:rPr>
                <w:lang w:val="en-US"/>
              </w:rPr>
            </w:rPrChange>
          </w:rPr>
          <w:t>REF_XG</w:t>
        </w:r>
      </w:ins>
      <w:ins w:id="115" w:author="XAVIER GARNICA" w:date="2020-05-09T17:11:00Z">
        <w:r w:rsidR="007E0DB1">
          <w:rPr>
            <w:shd w:val="clear" w:color="auto" w:fill="BFBFBF" w:themeFill="background1" w:themeFillShade="BF"/>
            <w:lang w:val="en-US"/>
          </w:rPr>
          <w:t>_3</w:t>
        </w:r>
      </w:ins>
      <w:ins w:id="116" w:author="XAVIER GARNICA" w:date="2020-05-09T16:10:00Z">
        <w:r w:rsidR="002E1998" w:rsidRPr="00432C01">
          <w:rPr>
            <w:shd w:val="clear" w:color="auto" w:fill="BFBFBF" w:themeFill="background1" w:themeFillShade="BF"/>
            <w:lang w:val="en-US"/>
            <w:rPrChange w:id="117" w:author="XAVIER GARNICA" w:date="2020-05-09T17:10:00Z">
              <w:rPr>
                <w:lang w:val="en-US"/>
              </w:rPr>
            </w:rPrChange>
          </w:rPr>
          <w:t>] present</w:t>
        </w:r>
      </w:ins>
      <w:ins w:id="118" w:author="XAVIER GARNICA" w:date="2020-05-09T16:09:00Z">
        <w:r w:rsidR="00344F5E" w:rsidRPr="00432C01">
          <w:rPr>
            <w:shd w:val="clear" w:color="auto" w:fill="BFBFBF" w:themeFill="background1" w:themeFillShade="BF"/>
            <w:lang w:val="en-US"/>
            <w:rPrChange w:id="119" w:author="XAVIER GARNICA" w:date="2020-05-09T17:10:00Z">
              <w:rPr>
                <w:lang w:val="en-US"/>
              </w:rPr>
            </w:rPrChange>
          </w:rPr>
          <w:t xml:space="preserve"> a set of heuristics divided into </w:t>
        </w:r>
      </w:ins>
      <w:ins w:id="120" w:author="XAVIER GARNICA" w:date="2020-05-09T16:27:00Z">
        <w:r w:rsidR="002E1998" w:rsidRPr="00432C01">
          <w:rPr>
            <w:shd w:val="clear" w:color="auto" w:fill="BFBFBF" w:themeFill="background1" w:themeFillShade="BF"/>
            <w:lang w:val="en-US"/>
            <w:rPrChange w:id="121" w:author="XAVIER GARNICA" w:date="2020-05-09T17:10:00Z">
              <w:rPr>
                <w:lang w:val="en-US"/>
              </w:rPr>
            </w:rPrChange>
          </w:rPr>
          <w:t>three</w:t>
        </w:r>
      </w:ins>
      <w:ins w:id="122" w:author="XAVIER GARNICA" w:date="2020-05-09T16:09:00Z">
        <w:r w:rsidR="00344F5E" w:rsidRPr="00432C01">
          <w:rPr>
            <w:shd w:val="clear" w:color="auto" w:fill="BFBFBF" w:themeFill="background1" w:themeFillShade="BF"/>
            <w:lang w:val="en-US"/>
            <w:rPrChange w:id="123" w:author="XAVIER GARNICA" w:date="2020-05-09T17:10:00Z">
              <w:rPr>
                <w:lang w:val="en-US"/>
              </w:rPr>
            </w:rPrChange>
          </w:rPr>
          <w:t xml:space="preserve"> groups: </w:t>
        </w:r>
      </w:ins>
      <w:ins w:id="124" w:author="XAVIER GARNICA" w:date="2020-05-09T16:31:00Z">
        <w:r w:rsidRPr="00432C01">
          <w:rPr>
            <w:shd w:val="clear" w:color="auto" w:fill="BFBFBF" w:themeFill="background1" w:themeFillShade="BF"/>
            <w:lang w:val="en-US"/>
            <w:rPrChange w:id="125" w:author="XAVIER GARNICA" w:date="2020-05-09T17:10:00Z">
              <w:rPr>
                <w:lang w:val="en-US"/>
              </w:rPr>
            </w:rPrChange>
          </w:rPr>
          <w:t>d</w:t>
        </w:r>
      </w:ins>
      <w:ins w:id="126" w:author="XAVIER GARNICA" w:date="2020-05-09T16:18:00Z">
        <w:r w:rsidR="002E1998" w:rsidRPr="00432C01">
          <w:rPr>
            <w:shd w:val="clear" w:color="auto" w:fill="BFBFBF" w:themeFill="background1" w:themeFillShade="BF"/>
            <w:lang w:val="en-US"/>
            <w:rPrChange w:id="127" w:author="XAVIER GARNICA" w:date="2020-05-09T17:10:00Z">
              <w:rPr>
                <w:lang w:val="en-US"/>
              </w:rPr>
            </w:rPrChange>
          </w:rPr>
          <w:t>esign and aesthetics</w:t>
        </w:r>
      </w:ins>
      <w:ins w:id="128" w:author="XAVIER GARNICA" w:date="2020-05-09T16:31:00Z">
        <w:r w:rsidRPr="00432C01">
          <w:rPr>
            <w:shd w:val="clear" w:color="auto" w:fill="BFBFBF" w:themeFill="background1" w:themeFillShade="BF"/>
            <w:lang w:val="en-US"/>
            <w:rPrChange w:id="129" w:author="XAVIER GARNICA" w:date="2020-05-09T17:10:00Z">
              <w:rPr>
                <w:lang w:val="en-US"/>
              </w:rPr>
            </w:rPrChange>
          </w:rPr>
          <w:t xml:space="preserve">; </w:t>
        </w:r>
      </w:ins>
      <w:ins w:id="130" w:author="XAVIER GARNICA" w:date="2020-05-09T16:32:00Z">
        <w:r w:rsidRPr="00432C01">
          <w:rPr>
            <w:shd w:val="clear" w:color="auto" w:fill="BFBFBF" w:themeFill="background1" w:themeFillShade="BF"/>
            <w:lang w:val="en-US"/>
            <w:rPrChange w:id="131" w:author="XAVIER GARNICA" w:date="2020-05-09T17:10:00Z">
              <w:rPr>
                <w:lang w:val="en-US"/>
              </w:rPr>
            </w:rPrChange>
          </w:rPr>
          <w:t>f</w:t>
        </w:r>
      </w:ins>
      <w:ins w:id="132" w:author="XAVIER GARNICA" w:date="2020-05-09T16:18:00Z">
        <w:r w:rsidR="002E1998" w:rsidRPr="00432C01">
          <w:rPr>
            <w:shd w:val="clear" w:color="auto" w:fill="BFBFBF" w:themeFill="background1" w:themeFillShade="BF"/>
            <w:lang w:val="en-US"/>
            <w:rPrChange w:id="133" w:author="XAVIER GARNICA" w:date="2020-05-09T17:10:00Z">
              <w:rPr>
                <w:lang w:val="en-US"/>
              </w:rPr>
            </w:rPrChange>
          </w:rPr>
          <w:t>lexibility, navigation and errors</w:t>
        </w:r>
      </w:ins>
      <w:ins w:id="134" w:author="XAVIER GARNICA" w:date="2020-05-09T16:32:00Z">
        <w:r w:rsidRPr="00432C01">
          <w:rPr>
            <w:shd w:val="clear" w:color="auto" w:fill="BFBFBF" w:themeFill="background1" w:themeFillShade="BF"/>
            <w:lang w:val="en-US"/>
            <w:rPrChange w:id="135" w:author="XAVIER GARNICA" w:date="2020-05-09T17:10:00Z">
              <w:rPr>
                <w:lang w:val="en-US"/>
              </w:rPr>
            </w:rPrChange>
          </w:rPr>
          <w:t>; h</w:t>
        </w:r>
      </w:ins>
      <w:ins w:id="136" w:author="XAVIER GARNICA" w:date="2020-05-09T16:18:00Z">
        <w:r w:rsidR="002E1998" w:rsidRPr="00432C01">
          <w:rPr>
            <w:shd w:val="clear" w:color="auto" w:fill="BFBFBF" w:themeFill="background1" w:themeFillShade="BF"/>
            <w:lang w:val="en-US"/>
            <w:rPrChange w:id="137" w:author="XAVIER GARNICA" w:date="2020-05-09T17:10:00Z">
              <w:rPr>
                <w:lang w:val="en-US"/>
              </w:rPr>
            </w:rPrChange>
          </w:rPr>
          <w:t>elp</w:t>
        </w:r>
        <w:r w:rsidR="002E1998" w:rsidRPr="00432C01">
          <w:rPr>
            <w:shd w:val="clear" w:color="auto" w:fill="BFBFBF" w:themeFill="background1" w:themeFillShade="BF"/>
            <w:lang w:val="en-US"/>
            <w:rPrChange w:id="138" w:author="XAVIER GARNICA" w:date="2020-05-09T17:10:00Z">
              <w:rPr>
                <w:lang w:val="en-US"/>
              </w:rPr>
            </w:rPrChange>
          </w:rPr>
          <w:t>.</w:t>
        </w:r>
      </w:ins>
      <w:ins w:id="139" w:author="XAVIER GARNICA" w:date="2020-05-09T17:09:00Z">
        <w:r w:rsidR="00432C01" w:rsidRPr="00432C01">
          <w:rPr>
            <w:shd w:val="clear" w:color="auto" w:fill="BFBFBF" w:themeFill="background1" w:themeFillShade="BF"/>
            <w:lang w:val="en-US"/>
            <w:rPrChange w:id="140" w:author="XAVIER GARNICA" w:date="2020-05-09T17:10:00Z">
              <w:rPr>
                <w:lang w:val="en-US"/>
              </w:rPr>
            </w:rPrChange>
          </w:rPr>
          <w:t xml:space="preserve"> </w:t>
        </w:r>
        <w:r w:rsidR="00432C01" w:rsidRPr="00432C01">
          <w:rPr>
            <w:shd w:val="clear" w:color="auto" w:fill="BFBFBF" w:themeFill="background1" w:themeFillShade="BF"/>
            <w:lang w:val="en-US"/>
            <w:rPrChange w:id="141" w:author="XAVIER GARNICA" w:date="2020-05-09T17:10:00Z">
              <w:rPr>
                <w:lang w:val="en-US"/>
              </w:rPr>
            </w:rPrChange>
          </w:rPr>
          <w:t>To analyze each heuristic, it is necessary to fill out a template specifying information related to the heuristic such as: identification, name and definition, examples, benefits, and problems.</w:t>
        </w:r>
      </w:ins>
      <w:ins w:id="142" w:author="XAVIER GARNICA" w:date="2020-05-09T16:18:00Z">
        <w:r w:rsidR="002E1998" w:rsidRPr="00432C01">
          <w:rPr>
            <w:shd w:val="clear" w:color="auto" w:fill="BFBFBF" w:themeFill="background1" w:themeFillShade="BF"/>
            <w:lang w:val="en-US"/>
            <w:rPrChange w:id="143" w:author="XAVIER GARNICA" w:date="2020-05-09T17:10:00Z">
              <w:rPr>
                <w:lang w:val="en-US"/>
              </w:rPr>
            </w:rPrChange>
          </w:rPr>
          <w:t xml:space="preserve"> </w:t>
        </w:r>
      </w:ins>
      <w:ins w:id="144" w:author="XAVIER GARNICA" w:date="2020-05-09T16:09:00Z">
        <w:r w:rsidR="00344F5E" w:rsidRPr="00432C01">
          <w:rPr>
            <w:shd w:val="clear" w:color="auto" w:fill="BFBFBF" w:themeFill="background1" w:themeFillShade="BF"/>
            <w:lang w:val="en-US"/>
            <w:rPrChange w:id="145" w:author="XAVIER GARNICA" w:date="2020-05-09T17:10:00Z">
              <w:rPr>
                <w:lang w:val="en-US"/>
              </w:rPr>
            </w:rPrChange>
          </w:rPr>
          <w:t xml:space="preserve">The evaluators evaluate the interface through the proposed heuristics, for this it is necessary to establish usability problems, assign points to each problem according to its severity </w:t>
        </w:r>
      </w:ins>
      <w:ins w:id="146" w:author="XAVIER GARNICA" w:date="2020-05-09T16:20:00Z">
        <w:r w:rsidR="002E1998" w:rsidRPr="00432C01">
          <w:rPr>
            <w:shd w:val="clear" w:color="auto" w:fill="BFBFBF" w:themeFill="background1" w:themeFillShade="BF"/>
            <w:lang w:val="en-US"/>
            <w:rPrChange w:id="147" w:author="XAVIER GARNICA" w:date="2020-05-09T17:10:00Z">
              <w:rPr>
                <w:lang w:val="en-US"/>
              </w:rPr>
            </w:rPrChange>
          </w:rPr>
          <w:t>from</w:t>
        </w:r>
      </w:ins>
      <w:ins w:id="148" w:author="XAVIER GARNICA" w:date="2020-05-09T16:19:00Z">
        <w:r w:rsidR="002E1998" w:rsidRPr="00432C01">
          <w:rPr>
            <w:shd w:val="clear" w:color="auto" w:fill="BFBFBF" w:themeFill="background1" w:themeFillShade="BF"/>
            <w:lang w:val="en-US"/>
            <w:rPrChange w:id="149" w:author="XAVIER GARNICA" w:date="2020-05-09T17:10:00Z">
              <w:rPr>
                <w:lang w:val="en-US"/>
              </w:rPr>
            </w:rPrChange>
          </w:rPr>
          <w:t xml:space="preserve"> </w:t>
        </w:r>
      </w:ins>
      <w:ins w:id="150" w:author="XAVIER GARNICA" w:date="2020-05-09T16:09:00Z">
        <w:r w:rsidR="00344F5E" w:rsidRPr="00432C01">
          <w:rPr>
            <w:shd w:val="clear" w:color="auto" w:fill="BFBFBF" w:themeFill="background1" w:themeFillShade="BF"/>
            <w:lang w:val="en-US"/>
            <w:rPrChange w:id="151" w:author="XAVIER GARNICA" w:date="2020-05-09T17:10:00Z">
              <w:rPr>
                <w:lang w:val="en-US"/>
              </w:rPr>
            </w:rPrChange>
          </w:rPr>
          <w:t xml:space="preserve">0 </w:t>
        </w:r>
      </w:ins>
      <w:ins w:id="152" w:author="XAVIER GARNICA" w:date="2020-05-09T16:20:00Z">
        <w:r w:rsidR="002E1998" w:rsidRPr="00432C01">
          <w:rPr>
            <w:shd w:val="clear" w:color="auto" w:fill="BFBFBF" w:themeFill="background1" w:themeFillShade="BF"/>
            <w:lang w:val="en-US"/>
            <w:rPrChange w:id="153" w:author="XAVIER GARNICA" w:date="2020-05-09T17:10:00Z">
              <w:rPr>
                <w:lang w:val="en-US"/>
              </w:rPr>
            </w:rPrChange>
          </w:rPr>
          <w:t>(</w:t>
        </w:r>
      </w:ins>
      <w:ins w:id="154" w:author="XAVIER GARNICA" w:date="2020-05-09T16:09:00Z">
        <w:r w:rsidR="00344F5E" w:rsidRPr="00432C01">
          <w:rPr>
            <w:shd w:val="clear" w:color="auto" w:fill="BFBFBF" w:themeFill="background1" w:themeFillShade="BF"/>
            <w:lang w:val="en-US"/>
            <w:rPrChange w:id="155" w:author="XAVIER GARNICA" w:date="2020-05-09T17:10:00Z">
              <w:rPr>
                <w:lang w:val="en-US"/>
              </w:rPr>
            </w:rPrChange>
          </w:rPr>
          <w:t>less frequent</w:t>
        </w:r>
      </w:ins>
      <w:ins w:id="156" w:author="XAVIER GARNICA" w:date="2020-05-09T16:20:00Z">
        <w:r w:rsidR="002E1998" w:rsidRPr="00432C01">
          <w:rPr>
            <w:shd w:val="clear" w:color="auto" w:fill="BFBFBF" w:themeFill="background1" w:themeFillShade="BF"/>
            <w:lang w:val="en-US"/>
            <w:rPrChange w:id="157" w:author="XAVIER GARNICA" w:date="2020-05-09T17:10:00Z">
              <w:rPr>
                <w:lang w:val="en-US"/>
              </w:rPr>
            </w:rPrChange>
          </w:rPr>
          <w:t>) until</w:t>
        </w:r>
      </w:ins>
      <w:ins w:id="158" w:author="XAVIER GARNICA" w:date="2020-05-09T16:09:00Z">
        <w:r w:rsidR="00344F5E" w:rsidRPr="00432C01">
          <w:rPr>
            <w:shd w:val="clear" w:color="auto" w:fill="BFBFBF" w:themeFill="background1" w:themeFillShade="BF"/>
            <w:lang w:val="en-US"/>
            <w:rPrChange w:id="159" w:author="XAVIER GARNICA" w:date="2020-05-09T17:10:00Z">
              <w:rPr>
                <w:lang w:val="en-US"/>
              </w:rPr>
            </w:rPrChange>
          </w:rPr>
          <w:t xml:space="preserve"> 4</w:t>
        </w:r>
      </w:ins>
      <w:ins w:id="160" w:author="XAVIER GARNICA" w:date="2020-05-09T16:20:00Z">
        <w:r w:rsidR="002E1998" w:rsidRPr="00432C01">
          <w:rPr>
            <w:shd w:val="clear" w:color="auto" w:fill="BFBFBF" w:themeFill="background1" w:themeFillShade="BF"/>
            <w:lang w:val="en-US"/>
            <w:rPrChange w:id="161" w:author="XAVIER GARNICA" w:date="2020-05-09T17:10:00Z">
              <w:rPr>
                <w:lang w:val="en-US"/>
              </w:rPr>
            </w:rPrChange>
          </w:rPr>
          <w:t xml:space="preserve"> (</w:t>
        </w:r>
      </w:ins>
      <w:ins w:id="162" w:author="XAVIER GARNICA" w:date="2020-05-09T16:09:00Z">
        <w:r w:rsidR="00344F5E" w:rsidRPr="00432C01">
          <w:rPr>
            <w:shd w:val="clear" w:color="auto" w:fill="BFBFBF" w:themeFill="background1" w:themeFillShade="BF"/>
            <w:lang w:val="en-US"/>
            <w:rPrChange w:id="163" w:author="XAVIER GARNICA" w:date="2020-05-09T17:10:00Z">
              <w:rPr>
                <w:lang w:val="en-US"/>
              </w:rPr>
            </w:rPrChange>
          </w:rPr>
          <w:t xml:space="preserve">more recurrent), </w:t>
        </w:r>
      </w:ins>
      <w:ins w:id="164" w:author="XAVIER GARNICA" w:date="2020-05-09T16:20:00Z">
        <w:r w:rsidR="002E1998" w:rsidRPr="00432C01">
          <w:rPr>
            <w:shd w:val="clear" w:color="auto" w:fill="BFBFBF" w:themeFill="background1" w:themeFillShade="BF"/>
            <w:lang w:val="en-US"/>
            <w:rPrChange w:id="165" w:author="XAVIER GARNICA" w:date="2020-05-09T17:10:00Z">
              <w:rPr>
                <w:lang w:val="en-US"/>
              </w:rPr>
            </w:rPrChange>
          </w:rPr>
          <w:t>sum</w:t>
        </w:r>
      </w:ins>
      <w:ins w:id="166" w:author="XAVIER GARNICA" w:date="2020-05-09T16:09:00Z">
        <w:r w:rsidR="00344F5E" w:rsidRPr="00432C01">
          <w:rPr>
            <w:shd w:val="clear" w:color="auto" w:fill="BFBFBF" w:themeFill="background1" w:themeFillShade="BF"/>
            <w:lang w:val="en-US"/>
            <w:rPrChange w:id="167" w:author="XAVIER GARNICA" w:date="2020-05-09T17:10:00Z">
              <w:rPr>
                <w:lang w:val="en-US"/>
              </w:rPr>
            </w:rPrChange>
          </w:rPr>
          <w:t xml:space="preserve"> the results and classify the problems according to their gravity.</w:t>
        </w:r>
      </w:ins>
      <w:ins w:id="168" w:author="XAVIER GARNICA" w:date="2020-05-09T16:56:00Z">
        <w:r w:rsidR="00432C01">
          <w:rPr>
            <w:lang w:val="en-US"/>
          </w:rPr>
          <w:t xml:space="preserve"> </w:t>
        </w:r>
      </w:ins>
    </w:p>
    <w:p w14:paraId="29367F1F" w14:textId="4B273131" w:rsidR="009303D9" w:rsidRPr="00E72E90" w:rsidRDefault="00C01C2A" w:rsidP="006B6B66">
      <w:pPr>
        <w:pStyle w:val="Heading1"/>
      </w:pPr>
      <w:r w:rsidRPr="00E72E90">
        <w:t>Usability Model for DTV Aplications</w:t>
      </w:r>
    </w:p>
    <w:p w14:paraId="4DACC6F5" w14:textId="089BF8EE" w:rsidR="00D02841" w:rsidRPr="00E72E90" w:rsidRDefault="00D02841" w:rsidP="00E7596C">
      <w:pPr>
        <w:pStyle w:val="BodyText"/>
        <w:rPr>
          <w:lang w:val="en-US"/>
        </w:rPr>
      </w:pPr>
      <w:r w:rsidRPr="00E72E90">
        <w:rPr>
          <w:lang w:val="en-US"/>
        </w:rPr>
        <w:t>In this section, the Application Usability Model for IDTV is presented along with a brief description of the sub-</w:t>
      </w:r>
      <w:r w:rsidRPr="00E72E90">
        <w:rPr>
          <w:lang w:val="en-US"/>
        </w:rPr>
        <w:t>characteristics, attributes and metrics. For reasons of space, only the most relevant attributes of each sub-characteristic will be presented. The complete model can be found at the following URL: goo.gl/</w:t>
      </w:r>
      <w:proofErr w:type="spellStart"/>
      <w:r w:rsidRPr="00E72E90">
        <w:rPr>
          <w:lang w:val="en-US"/>
        </w:rPr>
        <w:t>Nawpsh</w:t>
      </w:r>
      <w:proofErr w:type="spellEnd"/>
      <w:r w:rsidRPr="00E72E90">
        <w:rPr>
          <w:lang w:val="en-US"/>
        </w:rPr>
        <w:t xml:space="preserve">. </w:t>
      </w:r>
    </w:p>
    <w:p w14:paraId="78150D44" w14:textId="69DD2AD2" w:rsidR="004E66BE" w:rsidRPr="00E72E90" w:rsidRDefault="004E66BE" w:rsidP="00E72E90">
      <w:pPr>
        <w:pStyle w:val="Caption"/>
        <w:keepNext/>
        <w:spacing w:after="0pt"/>
      </w:pPr>
      <w:r w:rsidRPr="00E72E90">
        <w:rPr>
          <w:i w:val="0"/>
          <w:iCs w:val="0"/>
          <w:smallCaps/>
          <w:noProof/>
          <w:color w:val="auto"/>
          <w:sz w:val="16"/>
          <w:szCs w:val="16"/>
        </w:rPr>
        <w:t xml:space="preserve">TABLE </w:t>
      </w:r>
      <w:r w:rsidRPr="00E72E90">
        <w:rPr>
          <w:i w:val="0"/>
          <w:iCs w:val="0"/>
          <w:smallCaps/>
          <w:noProof/>
          <w:color w:val="auto"/>
          <w:sz w:val="16"/>
          <w:szCs w:val="16"/>
        </w:rPr>
        <w:fldChar w:fldCharType="begin"/>
      </w:r>
      <w:r w:rsidRPr="00E72E90">
        <w:rPr>
          <w:i w:val="0"/>
          <w:iCs w:val="0"/>
          <w:smallCaps/>
          <w:noProof/>
          <w:color w:val="auto"/>
          <w:sz w:val="16"/>
          <w:szCs w:val="16"/>
        </w:rPr>
        <w:instrText xml:space="preserve"> SEQ TABLE \* ARABIC </w:instrText>
      </w:r>
      <w:r w:rsidRPr="00E72E90">
        <w:rPr>
          <w:i w:val="0"/>
          <w:iCs w:val="0"/>
          <w:smallCaps/>
          <w:noProof/>
          <w:color w:val="auto"/>
          <w:sz w:val="16"/>
          <w:szCs w:val="16"/>
        </w:rPr>
        <w:fldChar w:fldCharType="separate"/>
      </w:r>
      <w:r w:rsidR="0065424D" w:rsidRPr="00E72E90">
        <w:rPr>
          <w:i w:val="0"/>
          <w:iCs w:val="0"/>
          <w:smallCaps/>
          <w:noProof/>
          <w:color w:val="auto"/>
          <w:sz w:val="16"/>
          <w:szCs w:val="16"/>
        </w:rPr>
        <w:t>1</w:t>
      </w:r>
      <w:r w:rsidRPr="00E72E90">
        <w:rPr>
          <w:i w:val="0"/>
          <w:iCs w:val="0"/>
          <w:smallCaps/>
          <w:noProof/>
          <w:color w:val="auto"/>
          <w:sz w:val="16"/>
          <w:szCs w:val="16"/>
        </w:rPr>
        <w:fldChar w:fldCharType="end"/>
      </w:r>
      <w:r w:rsidRPr="00E72E90">
        <w:rPr>
          <w:i w:val="0"/>
          <w:iCs w:val="0"/>
          <w:smallCaps/>
          <w:noProof/>
          <w:color w:val="auto"/>
          <w:sz w:val="16"/>
          <w:szCs w:val="16"/>
        </w:rPr>
        <w:t>. Sub-characteristics of Intelligibility</w:t>
      </w:r>
    </w:p>
    <w:tbl>
      <w:tblPr>
        <w:tblW w:w="0pt" w:type="dxa"/>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ook w:firstRow="0" w:lastRow="0" w:firstColumn="0" w:lastColumn="0" w:noHBand="0" w:noVBand="0"/>
      </w:tblPr>
      <w:tblGrid>
        <w:gridCol w:w="1212"/>
        <w:gridCol w:w="1626"/>
        <w:gridCol w:w="2022"/>
      </w:tblGrid>
      <w:tr w:rsidR="00092BCF" w:rsidRPr="00E72E90" w14:paraId="536CA719" w14:textId="77777777" w:rsidTr="0065424D">
        <w:trPr>
          <w:cantSplit/>
          <w:trHeight w:val="240"/>
          <w:tblHeader/>
        </w:trPr>
        <w:tc>
          <w:tcPr>
            <w:tcW w:w="60.60pt" w:type="dxa"/>
            <w:vAlign w:val="center"/>
          </w:tcPr>
          <w:p w14:paraId="2A681CB9" w14:textId="47BD6E1F" w:rsidR="00092BCF" w:rsidRPr="00E72E90" w:rsidRDefault="00092BCF" w:rsidP="00092BCF">
            <w:pPr>
              <w:pStyle w:val="tablecolhead"/>
            </w:pPr>
            <w:r w:rsidRPr="00E72E90">
              <w:t>Sub-characteristics</w:t>
            </w:r>
          </w:p>
        </w:tc>
        <w:tc>
          <w:tcPr>
            <w:tcW w:w="81.30pt" w:type="dxa"/>
            <w:vAlign w:val="center"/>
          </w:tcPr>
          <w:p w14:paraId="7722AEC9" w14:textId="7119223D" w:rsidR="00092BCF" w:rsidRPr="00E72E90" w:rsidRDefault="00092BCF" w:rsidP="00092BCF">
            <w:pPr>
              <w:pStyle w:val="tablecolhead"/>
            </w:pPr>
            <w:r w:rsidRPr="00E72E90">
              <w:t>Attribute</w:t>
            </w:r>
          </w:p>
        </w:tc>
        <w:tc>
          <w:tcPr>
            <w:tcW w:w="101.10pt" w:type="dxa"/>
            <w:vAlign w:val="center"/>
          </w:tcPr>
          <w:p w14:paraId="08983D19" w14:textId="0AA17C19" w:rsidR="00092BCF" w:rsidRPr="00E72E90" w:rsidRDefault="00092BCF" w:rsidP="00092BCF">
            <w:pPr>
              <w:pStyle w:val="tablecolhead"/>
            </w:pPr>
            <w:r w:rsidRPr="00E72E90">
              <w:t>Meaning</w:t>
            </w:r>
          </w:p>
        </w:tc>
      </w:tr>
      <w:tr w:rsidR="00092BCF" w:rsidRPr="00E72E90" w14:paraId="72DB3BFB" w14:textId="77777777" w:rsidTr="0065424D">
        <w:trPr>
          <w:trHeight w:val="320"/>
        </w:trPr>
        <w:tc>
          <w:tcPr>
            <w:tcW w:w="60.60pt" w:type="dxa"/>
            <w:vAlign w:val="center"/>
          </w:tcPr>
          <w:p w14:paraId="35FFF650" w14:textId="49EE505D" w:rsidR="00092BCF" w:rsidRPr="00E72E90" w:rsidRDefault="00092BCF" w:rsidP="0065424D">
            <w:pPr>
              <w:pStyle w:val="Default"/>
              <w:jc w:val="both"/>
              <w:rPr>
                <w:sz w:val="16"/>
                <w:szCs w:val="16"/>
                <w:lang w:val="en-US"/>
              </w:rPr>
            </w:pPr>
            <w:r w:rsidRPr="00E72E90">
              <w:rPr>
                <w:sz w:val="16"/>
                <w:szCs w:val="16"/>
                <w:lang w:val="en-US"/>
              </w:rPr>
              <w:t>1.1 Textual semantics</w:t>
            </w:r>
          </w:p>
        </w:tc>
        <w:tc>
          <w:tcPr>
            <w:tcW w:w="81.30pt" w:type="dxa"/>
            <w:vAlign w:val="center"/>
          </w:tcPr>
          <w:p w14:paraId="37993C9F" w14:textId="0DF02271" w:rsidR="00092BCF" w:rsidRPr="00E72E90" w:rsidRDefault="00092BCF" w:rsidP="0065424D">
            <w:pPr>
              <w:pStyle w:val="Default"/>
              <w:jc w:val="both"/>
              <w:rPr>
                <w:sz w:val="16"/>
                <w:szCs w:val="16"/>
                <w:lang w:val="en-US"/>
              </w:rPr>
            </w:pPr>
            <w:r w:rsidRPr="00E72E90">
              <w:rPr>
                <w:sz w:val="16"/>
                <w:szCs w:val="16"/>
                <w:lang w:val="en-US"/>
              </w:rPr>
              <w:t xml:space="preserve">1.1.1 Understanding textual information </w:t>
            </w:r>
          </w:p>
        </w:tc>
        <w:tc>
          <w:tcPr>
            <w:tcW w:w="101.10pt" w:type="dxa"/>
            <w:vAlign w:val="center"/>
          </w:tcPr>
          <w:p w14:paraId="0CB76646" w14:textId="4C775E42" w:rsidR="00092BCF" w:rsidRPr="00E72E90" w:rsidRDefault="00092BCF" w:rsidP="00B55536">
            <w:pPr>
              <w:pStyle w:val="Default"/>
              <w:jc w:val="both"/>
              <w:rPr>
                <w:sz w:val="16"/>
                <w:szCs w:val="16"/>
                <w:lang w:val="en-US"/>
              </w:rPr>
            </w:pPr>
            <w:r w:rsidRPr="00E72E90">
              <w:rPr>
                <w:sz w:val="16"/>
                <w:szCs w:val="16"/>
                <w:lang w:val="en-US"/>
              </w:rPr>
              <w:t xml:space="preserve">Is the textual information presented in a coherent manner and is it easy to find in the message that is desired to transmit? </w:t>
            </w:r>
          </w:p>
        </w:tc>
      </w:tr>
      <w:tr w:rsidR="00092BCF" w:rsidRPr="00E72E90" w14:paraId="7030CA23" w14:textId="77777777" w:rsidTr="0065424D">
        <w:trPr>
          <w:trHeight w:val="320"/>
        </w:trPr>
        <w:tc>
          <w:tcPr>
            <w:tcW w:w="60.60pt" w:type="dxa"/>
            <w:vAlign w:val="center"/>
          </w:tcPr>
          <w:p w14:paraId="0905C074" w14:textId="3F8E2D16" w:rsidR="00092BCF" w:rsidRPr="00E72E90" w:rsidRDefault="00092BCF" w:rsidP="0065424D">
            <w:pPr>
              <w:pStyle w:val="Default"/>
              <w:jc w:val="both"/>
              <w:rPr>
                <w:sz w:val="16"/>
                <w:szCs w:val="16"/>
                <w:lang w:val="en-US"/>
              </w:rPr>
            </w:pPr>
            <w:r w:rsidRPr="00E72E90">
              <w:rPr>
                <w:sz w:val="16"/>
                <w:szCs w:val="16"/>
                <w:lang w:val="en-US"/>
              </w:rPr>
              <w:t xml:space="preserve">1.2 </w:t>
            </w:r>
            <w:proofErr w:type="spellStart"/>
            <w:r w:rsidRPr="00E72E90">
              <w:rPr>
                <w:sz w:val="16"/>
                <w:szCs w:val="16"/>
                <w:lang w:val="en-US"/>
              </w:rPr>
              <w:t>Audivite</w:t>
            </w:r>
            <w:proofErr w:type="spellEnd"/>
            <w:r w:rsidRPr="00E72E90">
              <w:rPr>
                <w:sz w:val="16"/>
                <w:szCs w:val="16"/>
                <w:lang w:val="en-US"/>
              </w:rPr>
              <w:t xml:space="preserve"> un-</w:t>
            </w:r>
            <w:proofErr w:type="spellStart"/>
            <w:r w:rsidRPr="00E72E90">
              <w:rPr>
                <w:sz w:val="16"/>
                <w:szCs w:val="16"/>
                <w:lang w:val="en-US"/>
              </w:rPr>
              <w:t>derstanding</w:t>
            </w:r>
            <w:proofErr w:type="spellEnd"/>
            <w:r w:rsidRPr="00E72E90">
              <w:rPr>
                <w:sz w:val="16"/>
                <w:szCs w:val="16"/>
                <w:lang w:val="en-US"/>
              </w:rPr>
              <w:t xml:space="preserve"> </w:t>
            </w:r>
          </w:p>
        </w:tc>
        <w:tc>
          <w:tcPr>
            <w:tcW w:w="81.30pt" w:type="dxa"/>
            <w:vAlign w:val="center"/>
          </w:tcPr>
          <w:p w14:paraId="3CB4E32E" w14:textId="5065F34F" w:rsidR="00092BCF" w:rsidRPr="00E72E90" w:rsidRDefault="00092BCF" w:rsidP="0065424D">
            <w:pPr>
              <w:pStyle w:val="Default"/>
              <w:jc w:val="both"/>
              <w:rPr>
                <w:sz w:val="16"/>
                <w:szCs w:val="16"/>
                <w:lang w:val="en-US"/>
              </w:rPr>
            </w:pPr>
            <w:r w:rsidRPr="00E72E90">
              <w:rPr>
                <w:sz w:val="16"/>
                <w:szCs w:val="16"/>
                <w:lang w:val="en-US"/>
              </w:rPr>
              <w:t>1.</w:t>
            </w:r>
            <w:r w:rsidR="00B55536" w:rsidRPr="00E72E90">
              <w:rPr>
                <w:sz w:val="16"/>
                <w:szCs w:val="16"/>
                <w:lang w:val="en-US"/>
              </w:rPr>
              <w:t>2</w:t>
            </w:r>
            <w:r w:rsidRPr="00E72E90">
              <w:rPr>
                <w:sz w:val="16"/>
                <w:szCs w:val="16"/>
                <w:lang w:val="en-US"/>
              </w:rPr>
              <w:t>.</w:t>
            </w:r>
            <w:r w:rsidR="00B55536" w:rsidRPr="00E72E90">
              <w:rPr>
                <w:sz w:val="16"/>
                <w:szCs w:val="16"/>
                <w:lang w:val="en-US"/>
              </w:rPr>
              <w:t>1</w:t>
            </w:r>
            <w:r w:rsidRPr="00E72E90">
              <w:rPr>
                <w:sz w:val="16"/>
                <w:szCs w:val="16"/>
                <w:lang w:val="en-US"/>
              </w:rPr>
              <w:t xml:space="preserve"> Sound and images synchronization </w:t>
            </w:r>
          </w:p>
        </w:tc>
        <w:tc>
          <w:tcPr>
            <w:tcW w:w="101.10pt" w:type="dxa"/>
            <w:vAlign w:val="center"/>
          </w:tcPr>
          <w:p w14:paraId="027C28AB" w14:textId="1A67DF79" w:rsidR="00092BCF" w:rsidRPr="00E72E90" w:rsidRDefault="00092BCF" w:rsidP="00B55536">
            <w:pPr>
              <w:pStyle w:val="Default"/>
              <w:jc w:val="both"/>
              <w:rPr>
                <w:sz w:val="16"/>
                <w:szCs w:val="16"/>
                <w:lang w:val="en-US"/>
              </w:rPr>
            </w:pPr>
            <w:r w:rsidRPr="00E72E90">
              <w:rPr>
                <w:sz w:val="16"/>
                <w:szCs w:val="16"/>
                <w:lang w:val="en-US"/>
              </w:rPr>
              <w:t xml:space="preserve">Are the audio and video image synchronized (no lag)? </w:t>
            </w:r>
          </w:p>
        </w:tc>
      </w:tr>
      <w:tr w:rsidR="00B55536" w:rsidRPr="00E72E90" w14:paraId="426D8C59" w14:textId="77777777" w:rsidTr="0065424D">
        <w:trPr>
          <w:trHeight w:val="320"/>
        </w:trPr>
        <w:tc>
          <w:tcPr>
            <w:tcW w:w="60.60pt" w:type="dxa"/>
            <w:vMerge w:val="restart"/>
            <w:vAlign w:val="center"/>
          </w:tcPr>
          <w:p w14:paraId="4E2C3478" w14:textId="05847948" w:rsidR="00B55536" w:rsidRPr="00E72E90" w:rsidRDefault="00B55536" w:rsidP="0065424D">
            <w:pPr>
              <w:pStyle w:val="Default"/>
              <w:jc w:val="both"/>
              <w:rPr>
                <w:sz w:val="16"/>
                <w:szCs w:val="16"/>
                <w:lang w:val="en-US"/>
              </w:rPr>
            </w:pPr>
            <w:r w:rsidRPr="00E72E90">
              <w:rPr>
                <w:sz w:val="16"/>
                <w:szCs w:val="16"/>
                <w:lang w:val="en-US"/>
              </w:rPr>
              <w:t xml:space="preserve">1.3 Familiarity </w:t>
            </w:r>
          </w:p>
        </w:tc>
        <w:tc>
          <w:tcPr>
            <w:tcW w:w="81.30pt" w:type="dxa"/>
            <w:vAlign w:val="center"/>
          </w:tcPr>
          <w:p w14:paraId="10E5C6EC" w14:textId="198FB10D" w:rsidR="00B55536" w:rsidRPr="00E72E90" w:rsidRDefault="00B55536" w:rsidP="0065424D">
            <w:pPr>
              <w:pStyle w:val="Default"/>
              <w:jc w:val="both"/>
              <w:rPr>
                <w:sz w:val="16"/>
                <w:szCs w:val="16"/>
                <w:lang w:val="en-US"/>
              </w:rPr>
            </w:pPr>
            <w:r w:rsidRPr="00E72E90">
              <w:rPr>
                <w:sz w:val="16"/>
                <w:szCs w:val="16"/>
                <w:lang w:val="en-US"/>
              </w:rPr>
              <w:t>1.3.1 Internationalization</w:t>
            </w:r>
          </w:p>
        </w:tc>
        <w:tc>
          <w:tcPr>
            <w:tcW w:w="101.10pt" w:type="dxa"/>
            <w:vAlign w:val="center"/>
          </w:tcPr>
          <w:p w14:paraId="5A0D11B7" w14:textId="4C32F661" w:rsidR="00B55536" w:rsidRPr="00E72E90" w:rsidRDefault="00B55536" w:rsidP="00B55536">
            <w:pPr>
              <w:pStyle w:val="Default"/>
              <w:jc w:val="both"/>
              <w:rPr>
                <w:sz w:val="16"/>
                <w:szCs w:val="16"/>
                <w:lang w:val="en-US"/>
              </w:rPr>
            </w:pPr>
            <w:r w:rsidRPr="00E72E90">
              <w:rPr>
                <w:sz w:val="16"/>
                <w:szCs w:val="16"/>
                <w:lang w:val="en-US"/>
              </w:rPr>
              <w:t xml:space="preserve">Are the available actions to navigate the application similar to the ones commonly used? </w:t>
            </w:r>
          </w:p>
        </w:tc>
      </w:tr>
      <w:tr w:rsidR="00B55536" w:rsidRPr="00E72E90" w14:paraId="7C07365D" w14:textId="77777777" w:rsidTr="0065424D">
        <w:trPr>
          <w:trHeight w:val="320"/>
        </w:trPr>
        <w:tc>
          <w:tcPr>
            <w:tcW w:w="60.60pt" w:type="dxa"/>
            <w:vMerge/>
            <w:vAlign w:val="center"/>
          </w:tcPr>
          <w:p w14:paraId="71356B46" w14:textId="77777777" w:rsidR="00B55536" w:rsidRPr="00E72E90" w:rsidRDefault="00B55536" w:rsidP="0065424D">
            <w:pPr>
              <w:pStyle w:val="Default"/>
              <w:jc w:val="both"/>
              <w:rPr>
                <w:sz w:val="16"/>
                <w:szCs w:val="16"/>
                <w:lang w:val="en-US"/>
              </w:rPr>
            </w:pPr>
          </w:p>
        </w:tc>
        <w:tc>
          <w:tcPr>
            <w:tcW w:w="81.30pt" w:type="dxa"/>
            <w:vAlign w:val="center"/>
          </w:tcPr>
          <w:p w14:paraId="29614927" w14:textId="526FDE5D" w:rsidR="00B55536" w:rsidRPr="00E72E90" w:rsidRDefault="00B55536" w:rsidP="0065424D">
            <w:pPr>
              <w:pStyle w:val="Default"/>
              <w:jc w:val="both"/>
              <w:rPr>
                <w:sz w:val="16"/>
                <w:szCs w:val="16"/>
                <w:lang w:val="en-US"/>
              </w:rPr>
            </w:pPr>
            <w:r w:rsidRPr="00E72E90">
              <w:rPr>
                <w:sz w:val="16"/>
                <w:szCs w:val="16"/>
                <w:lang w:val="en-US"/>
              </w:rPr>
              <w:t>1.3.2 Component Popularity</w:t>
            </w:r>
          </w:p>
        </w:tc>
        <w:tc>
          <w:tcPr>
            <w:tcW w:w="101.10pt" w:type="dxa"/>
            <w:vAlign w:val="center"/>
          </w:tcPr>
          <w:p w14:paraId="1440263A" w14:textId="265E625C" w:rsidR="00B55536" w:rsidRPr="00E72E90" w:rsidRDefault="00B55536" w:rsidP="00B55536">
            <w:pPr>
              <w:pStyle w:val="Default"/>
              <w:jc w:val="both"/>
              <w:rPr>
                <w:sz w:val="16"/>
                <w:szCs w:val="16"/>
                <w:lang w:val="en-US"/>
              </w:rPr>
            </w:pPr>
            <w:r w:rsidRPr="00E72E90">
              <w:rPr>
                <w:sz w:val="16"/>
                <w:szCs w:val="16"/>
                <w:lang w:val="en-US"/>
              </w:rPr>
              <w:t xml:space="preserve">Are the components presented easily recognized because they have been accepted and commonly used? </w:t>
            </w:r>
          </w:p>
        </w:tc>
      </w:tr>
      <w:tr w:rsidR="00B55536" w:rsidRPr="00E72E90" w14:paraId="09D77664" w14:textId="77777777" w:rsidTr="0065424D">
        <w:trPr>
          <w:trHeight w:val="320"/>
        </w:trPr>
        <w:tc>
          <w:tcPr>
            <w:tcW w:w="60.60pt" w:type="dxa"/>
            <w:vMerge w:val="restart"/>
            <w:vAlign w:val="center"/>
          </w:tcPr>
          <w:p w14:paraId="5048A9ED" w14:textId="02729BF4" w:rsidR="00B55536" w:rsidRPr="00E72E90" w:rsidRDefault="00B55536" w:rsidP="0065424D">
            <w:pPr>
              <w:pStyle w:val="Default"/>
              <w:jc w:val="both"/>
              <w:rPr>
                <w:sz w:val="16"/>
                <w:szCs w:val="16"/>
                <w:lang w:val="en-US"/>
              </w:rPr>
            </w:pPr>
            <w:r w:rsidRPr="00E72E90">
              <w:rPr>
                <w:sz w:val="16"/>
                <w:szCs w:val="16"/>
                <w:lang w:val="en-US"/>
              </w:rPr>
              <w:t xml:space="preserve">1.4 Visual readability </w:t>
            </w:r>
          </w:p>
        </w:tc>
        <w:tc>
          <w:tcPr>
            <w:tcW w:w="81.30pt" w:type="dxa"/>
            <w:vAlign w:val="center"/>
          </w:tcPr>
          <w:p w14:paraId="0EABBCB9" w14:textId="602F01C5" w:rsidR="00B55536" w:rsidRPr="00E72E90" w:rsidRDefault="00B55536" w:rsidP="0065424D">
            <w:pPr>
              <w:pStyle w:val="Default"/>
              <w:jc w:val="both"/>
              <w:rPr>
                <w:sz w:val="16"/>
                <w:szCs w:val="16"/>
                <w:lang w:val="en-US"/>
              </w:rPr>
            </w:pPr>
            <w:r w:rsidRPr="00E72E90">
              <w:rPr>
                <w:sz w:val="16"/>
                <w:szCs w:val="16"/>
                <w:lang w:val="en-US"/>
              </w:rPr>
              <w:t xml:space="preserve">1.4.1 Density of the information presented </w:t>
            </w:r>
          </w:p>
        </w:tc>
        <w:tc>
          <w:tcPr>
            <w:tcW w:w="101.10pt" w:type="dxa"/>
            <w:vAlign w:val="center"/>
          </w:tcPr>
          <w:p w14:paraId="6D73AD97" w14:textId="0F34AB52" w:rsidR="00B55536" w:rsidRPr="00E72E90" w:rsidRDefault="00B55536" w:rsidP="00B55536">
            <w:pPr>
              <w:pStyle w:val="Default"/>
              <w:jc w:val="both"/>
              <w:rPr>
                <w:sz w:val="16"/>
                <w:szCs w:val="16"/>
                <w:lang w:val="en-US"/>
              </w:rPr>
            </w:pPr>
            <w:r w:rsidRPr="00E72E90">
              <w:rPr>
                <w:sz w:val="16"/>
                <w:szCs w:val="16"/>
                <w:lang w:val="en-US"/>
              </w:rPr>
              <w:t xml:space="preserve">Is the amount of information presented on the screen adequate? </w:t>
            </w:r>
          </w:p>
        </w:tc>
      </w:tr>
      <w:tr w:rsidR="00B55536" w:rsidRPr="00E72E90" w14:paraId="505B3D13" w14:textId="77777777" w:rsidTr="0065424D">
        <w:trPr>
          <w:trHeight w:val="320"/>
        </w:trPr>
        <w:tc>
          <w:tcPr>
            <w:tcW w:w="60.60pt" w:type="dxa"/>
            <w:vMerge/>
            <w:vAlign w:val="center"/>
          </w:tcPr>
          <w:p w14:paraId="010AE5A4" w14:textId="77777777" w:rsidR="00B55536" w:rsidRPr="00E72E90" w:rsidRDefault="00B55536" w:rsidP="00092BCF">
            <w:pPr>
              <w:pStyle w:val="Default"/>
              <w:jc w:val="both"/>
              <w:rPr>
                <w:sz w:val="16"/>
                <w:szCs w:val="16"/>
                <w:lang w:val="en-US"/>
              </w:rPr>
            </w:pPr>
          </w:p>
        </w:tc>
        <w:tc>
          <w:tcPr>
            <w:tcW w:w="81.30pt" w:type="dxa"/>
            <w:vAlign w:val="center"/>
          </w:tcPr>
          <w:p w14:paraId="1A186254" w14:textId="3DE33510" w:rsidR="00B55536" w:rsidRPr="00E72E90" w:rsidRDefault="00B55536" w:rsidP="00092BCF">
            <w:pPr>
              <w:pStyle w:val="Default"/>
              <w:rPr>
                <w:sz w:val="16"/>
                <w:szCs w:val="16"/>
                <w:lang w:val="en-US"/>
              </w:rPr>
            </w:pPr>
            <w:r w:rsidRPr="00E72E90">
              <w:rPr>
                <w:sz w:val="16"/>
                <w:szCs w:val="16"/>
                <w:lang w:val="en-US"/>
              </w:rPr>
              <w:t xml:space="preserve">1.4.2 Layout of components on the screen </w:t>
            </w:r>
          </w:p>
        </w:tc>
        <w:tc>
          <w:tcPr>
            <w:tcW w:w="101.10pt" w:type="dxa"/>
            <w:vAlign w:val="center"/>
          </w:tcPr>
          <w:p w14:paraId="3480E844" w14:textId="4303676C" w:rsidR="00B55536" w:rsidRPr="00E72E90" w:rsidRDefault="00B55536" w:rsidP="00B55536">
            <w:pPr>
              <w:pStyle w:val="Default"/>
              <w:jc w:val="both"/>
              <w:rPr>
                <w:sz w:val="16"/>
                <w:szCs w:val="16"/>
                <w:lang w:val="en-US"/>
              </w:rPr>
            </w:pPr>
            <w:r w:rsidRPr="00E72E90">
              <w:rPr>
                <w:sz w:val="16"/>
                <w:szCs w:val="16"/>
                <w:lang w:val="en-US"/>
              </w:rPr>
              <w:t xml:space="preserve">Are the components easy to find and recognize? </w:t>
            </w:r>
          </w:p>
        </w:tc>
      </w:tr>
      <w:tr w:rsidR="00B55536" w:rsidRPr="00E72E90" w14:paraId="432B8FD5" w14:textId="77777777" w:rsidTr="0065424D">
        <w:trPr>
          <w:trHeight w:val="320"/>
        </w:trPr>
        <w:tc>
          <w:tcPr>
            <w:tcW w:w="60.60pt" w:type="dxa"/>
            <w:vMerge/>
            <w:vAlign w:val="center"/>
          </w:tcPr>
          <w:p w14:paraId="75D46303" w14:textId="77777777" w:rsidR="00B55536" w:rsidRPr="00E72E90" w:rsidRDefault="00B55536" w:rsidP="00092BCF">
            <w:pPr>
              <w:pStyle w:val="Default"/>
              <w:jc w:val="both"/>
              <w:rPr>
                <w:sz w:val="16"/>
                <w:szCs w:val="16"/>
                <w:lang w:val="en-US"/>
              </w:rPr>
            </w:pPr>
          </w:p>
        </w:tc>
        <w:tc>
          <w:tcPr>
            <w:tcW w:w="81.30pt" w:type="dxa"/>
            <w:vAlign w:val="center"/>
          </w:tcPr>
          <w:p w14:paraId="6FE76AE4" w14:textId="1216C949" w:rsidR="00B55536" w:rsidRPr="00E72E90" w:rsidRDefault="00B55536" w:rsidP="00092BCF">
            <w:pPr>
              <w:pStyle w:val="Default"/>
              <w:rPr>
                <w:sz w:val="16"/>
                <w:szCs w:val="16"/>
                <w:lang w:val="en-US"/>
              </w:rPr>
            </w:pPr>
            <w:r w:rsidRPr="00E72E90">
              <w:rPr>
                <w:sz w:val="16"/>
                <w:szCs w:val="16"/>
                <w:lang w:val="en-US"/>
              </w:rPr>
              <w:t>1.4.3 Size of the components</w:t>
            </w:r>
          </w:p>
        </w:tc>
        <w:tc>
          <w:tcPr>
            <w:tcW w:w="101.10pt" w:type="dxa"/>
            <w:vAlign w:val="center"/>
          </w:tcPr>
          <w:p w14:paraId="1BFC8FF6" w14:textId="3FFA967F" w:rsidR="00B55536" w:rsidRPr="00E72E90" w:rsidRDefault="00B55536" w:rsidP="00B55536">
            <w:pPr>
              <w:pStyle w:val="Default"/>
              <w:jc w:val="both"/>
              <w:rPr>
                <w:sz w:val="16"/>
                <w:szCs w:val="16"/>
                <w:lang w:val="en-US"/>
              </w:rPr>
            </w:pPr>
            <w:r w:rsidRPr="00E72E90">
              <w:rPr>
                <w:sz w:val="16"/>
                <w:szCs w:val="16"/>
                <w:lang w:val="en-US"/>
              </w:rPr>
              <w:t xml:space="preserve">Is the size of the components suitable for viewing? </w:t>
            </w:r>
          </w:p>
        </w:tc>
      </w:tr>
    </w:tbl>
    <w:p w14:paraId="75DA1B69" w14:textId="1A0FEA82" w:rsidR="00E72E90" w:rsidRPr="00E72E90" w:rsidRDefault="00E72E90" w:rsidP="00E72E90">
      <w:pPr>
        <w:pStyle w:val="BodyText"/>
        <w:rPr>
          <w:lang w:val="en-US"/>
        </w:rPr>
      </w:pPr>
      <w:r w:rsidRPr="00E72E90">
        <w:rPr>
          <w:lang w:val="en-US"/>
        </w:rPr>
        <w:t xml:space="preserve">Regarding to the usability of the product, each of the sub-characteristics come from five of the six recommended features for usability in the ISO / IEC 25010 standard [4]: </w:t>
      </w:r>
      <w:r w:rsidRPr="00E72E90">
        <w:rPr>
          <w:b/>
          <w:bCs/>
          <w:lang w:val="en-US"/>
        </w:rPr>
        <w:t>Intelligibility</w:t>
      </w:r>
      <w:r w:rsidRPr="00E72E90">
        <w:rPr>
          <w:lang w:val="en-US"/>
        </w:rPr>
        <w:t xml:space="preserve">, learning, operability, protection against user errors, aesthetic. The feature not considered is accessibility because it focuses on the "ability of the product to be used by users with certain characteristics and disabilities" [4], however, the proposed method focuses on the common user. </w:t>
      </w:r>
    </w:p>
    <w:p w14:paraId="4B5A862D" w14:textId="77777777" w:rsidR="00E72E90" w:rsidRPr="00E72E90" w:rsidRDefault="00E72E90" w:rsidP="00E72E90">
      <w:pPr>
        <w:pStyle w:val="BodyText"/>
        <w:rPr>
          <w:lang w:val="en-US"/>
        </w:rPr>
      </w:pPr>
      <w:r w:rsidRPr="00E72E90">
        <w:rPr>
          <w:lang w:val="en-US"/>
        </w:rPr>
        <w:t>Table 1 shows the sub-characteristics and attributes related to the Intelligibility. This characteristic refers to the ability of the application to be comprehended or understood.</w:t>
      </w:r>
    </w:p>
    <w:p w14:paraId="52662247" w14:textId="5944FDEF" w:rsidR="004C4A48" w:rsidRPr="00E72E90" w:rsidRDefault="00D02841" w:rsidP="004C4A48">
      <w:pPr>
        <w:pStyle w:val="BodyText"/>
        <w:rPr>
          <w:lang w:val="en-US"/>
        </w:rPr>
      </w:pPr>
      <w:r w:rsidRPr="00E72E90">
        <w:rPr>
          <w:lang w:val="en-US"/>
        </w:rPr>
        <w:t xml:space="preserve">The </w:t>
      </w:r>
      <w:r w:rsidRPr="00E72E90">
        <w:rPr>
          <w:i/>
          <w:iCs/>
          <w:lang w:val="en-US"/>
        </w:rPr>
        <w:t xml:space="preserve">Layout of components </w:t>
      </w:r>
      <w:r w:rsidRPr="00E72E90">
        <w:rPr>
          <w:lang w:val="en-US"/>
        </w:rPr>
        <w:t>on the screen attribute refers to the strategic location of the components in the application interface, so that they can be easily found and recognized. The associated metric consists in the division of the number of visible components among the total number of components. If the result is 0, there would be a greater usability problem, if it is 1, then there is no usability problem.</w:t>
      </w:r>
      <w:r w:rsidR="004C4A48" w:rsidRPr="00E72E90">
        <w:rPr>
          <w:lang w:val="en-US"/>
        </w:rPr>
        <w:t xml:space="preserve"> </w:t>
      </w:r>
    </w:p>
    <w:p w14:paraId="4D2E226E" w14:textId="46CEABF1" w:rsidR="004C4A48" w:rsidRPr="00E72E90" w:rsidRDefault="00D02841" w:rsidP="004C4A48">
      <w:pPr>
        <w:pStyle w:val="BodyText"/>
        <w:rPr>
          <w:lang w:val="en-US"/>
        </w:rPr>
      </w:pPr>
      <w:r w:rsidRPr="00E72E90">
        <w:rPr>
          <w:lang w:val="en-US"/>
        </w:rPr>
        <w:t xml:space="preserve">The attribute </w:t>
      </w:r>
      <w:r w:rsidRPr="00E72E90">
        <w:rPr>
          <w:i/>
          <w:iCs/>
          <w:lang w:val="en-US"/>
        </w:rPr>
        <w:t xml:space="preserve">Size of the components </w:t>
      </w:r>
      <w:r w:rsidRPr="00E72E90">
        <w:rPr>
          <w:lang w:val="en-US"/>
        </w:rPr>
        <w:t xml:space="preserve">refers to the fact that the objects shown do not cause an overloaded presentation of objects that hinder visual understanding. The associated metric refers to the ratio of the number of components with appropriate size among the total number of components. A result of 0 reflects a greater usability problem, while a result of 1 reflects the opposite. </w:t>
      </w:r>
    </w:p>
    <w:p w14:paraId="589C689B" w14:textId="5628CAEC" w:rsidR="004C4A48" w:rsidRPr="00E72E90" w:rsidRDefault="00D02841" w:rsidP="004C4A48">
      <w:pPr>
        <w:pStyle w:val="BodyText"/>
        <w:rPr>
          <w:lang w:val="en-US"/>
        </w:rPr>
      </w:pPr>
      <w:r w:rsidRPr="00E72E90">
        <w:rPr>
          <w:lang w:val="en-US"/>
        </w:rPr>
        <w:t xml:space="preserve">Table 2 shows the sub-characteristics and attributes related to </w:t>
      </w:r>
      <w:r w:rsidRPr="00E72E90">
        <w:rPr>
          <w:b/>
          <w:bCs/>
          <w:lang w:val="en-US"/>
        </w:rPr>
        <w:t>Learning</w:t>
      </w:r>
      <w:r w:rsidRPr="00E72E90">
        <w:rPr>
          <w:lang w:val="en-US"/>
        </w:rPr>
        <w:t>. This feature refers to the capacity of the product that allows the user to learn from its correct use and application.</w:t>
      </w:r>
      <w:r w:rsidR="004C4A48" w:rsidRPr="00E72E90">
        <w:rPr>
          <w:lang w:val="en-US"/>
        </w:rPr>
        <w:t xml:space="preserve"> The </w:t>
      </w:r>
      <w:r w:rsidR="004C4A48" w:rsidRPr="00E72E90">
        <w:rPr>
          <w:i/>
          <w:iCs/>
          <w:lang w:val="en-US"/>
        </w:rPr>
        <w:t xml:space="preserve">Help on buttons use </w:t>
      </w:r>
      <w:r w:rsidR="004C4A48" w:rsidRPr="00E72E90">
        <w:rPr>
          <w:lang w:val="en-US"/>
        </w:rPr>
        <w:t xml:space="preserve">attribute refers to the information of the functionalities associated with each button so that the user always has in mind what is allowed to do. The associated metric corresponds to the ratio of the number of buttons that have a description of the activities they perform among the total number of buttons available in the application. </w:t>
      </w:r>
      <w:r w:rsidR="004C4A48" w:rsidRPr="00E72E90">
        <w:rPr>
          <w:lang w:val="en-US"/>
        </w:rPr>
        <w:lastRenderedPageBreak/>
        <w:t xml:space="preserve">A response of 0 represents a greater usability problem, a response of 1 indicates there is no problem. </w:t>
      </w:r>
    </w:p>
    <w:p w14:paraId="6669EBB6" w14:textId="04412922" w:rsidR="0065424D" w:rsidRPr="00E72E90" w:rsidRDefault="0065424D" w:rsidP="00E72E90">
      <w:pPr>
        <w:pStyle w:val="Caption"/>
        <w:keepNext/>
        <w:spacing w:after="0pt"/>
      </w:pPr>
      <w:r w:rsidRPr="00E72E90">
        <w:rPr>
          <w:i w:val="0"/>
          <w:iCs w:val="0"/>
          <w:smallCaps/>
          <w:noProof/>
          <w:color w:val="auto"/>
          <w:sz w:val="16"/>
          <w:szCs w:val="16"/>
        </w:rPr>
        <w:t xml:space="preserve">TABLE </w:t>
      </w:r>
      <w:r w:rsidRPr="00E72E90">
        <w:rPr>
          <w:i w:val="0"/>
          <w:iCs w:val="0"/>
          <w:smallCaps/>
          <w:noProof/>
          <w:color w:val="auto"/>
          <w:sz w:val="16"/>
          <w:szCs w:val="16"/>
        </w:rPr>
        <w:fldChar w:fldCharType="begin"/>
      </w:r>
      <w:r w:rsidRPr="00E72E90">
        <w:rPr>
          <w:i w:val="0"/>
          <w:iCs w:val="0"/>
          <w:smallCaps/>
          <w:noProof/>
          <w:color w:val="auto"/>
          <w:sz w:val="16"/>
          <w:szCs w:val="16"/>
        </w:rPr>
        <w:instrText xml:space="preserve"> SEQ TABLE \* ROMAN </w:instrText>
      </w:r>
      <w:r w:rsidRPr="00E72E90">
        <w:rPr>
          <w:i w:val="0"/>
          <w:iCs w:val="0"/>
          <w:smallCaps/>
          <w:noProof/>
          <w:color w:val="auto"/>
          <w:sz w:val="16"/>
          <w:szCs w:val="16"/>
        </w:rPr>
        <w:fldChar w:fldCharType="separate"/>
      </w:r>
      <w:r w:rsidRPr="00E72E90">
        <w:rPr>
          <w:i w:val="0"/>
          <w:iCs w:val="0"/>
          <w:smallCaps/>
          <w:noProof/>
          <w:color w:val="auto"/>
          <w:sz w:val="16"/>
          <w:szCs w:val="16"/>
        </w:rPr>
        <w:t>II</w:t>
      </w:r>
      <w:r w:rsidRPr="00E72E90">
        <w:rPr>
          <w:i w:val="0"/>
          <w:iCs w:val="0"/>
          <w:smallCaps/>
          <w:noProof/>
          <w:color w:val="auto"/>
          <w:sz w:val="16"/>
          <w:szCs w:val="16"/>
        </w:rPr>
        <w:fldChar w:fldCharType="end"/>
      </w:r>
      <w:r w:rsidRPr="00E72E90">
        <w:rPr>
          <w:i w:val="0"/>
          <w:iCs w:val="0"/>
          <w:smallCaps/>
          <w:noProof/>
          <w:color w:val="auto"/>
          <w:sz w:val="16"/>
          <w:szCs w:val="16"/>
        </w:rPr>
        <w:t>. Sub-characteristics of Learning</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ook w:firstRow="0" w:lastRow="0" w:firstColumn="0" w:lastColumn="0" w:noHBand="0" w:noVBand="0"/>
      </w:tblPr>
      <w:tblGrid>
        <w:gridCol w:w="1273"/>
        <w:gridCol w:w="1559"/>
        <w:gridCol w:w="2028"/>
      </w:tblGrid>
      <w:tr w:rsidR="00B55536" w:rsidRPr="00E72E90" w14:paraId="5127A58C" w14:textId="77777777" w:rsidTr="002C2F0C">
        <w:trPr>
          <w:cantSplit/>
          <w:trHeight w:val="240"/>
          <w:tblHeader/>
          <w:jc w:val="center"/>
        </w:trPr>
        <w:tc>
          <w:tcPr>
            <w:tcW w:w="63.65pt" w:type="dxa"/>
            <w:vAlign w:val="center"/>
          </w:tcPr>
          <w:p w14:paraId="2D3C30CF" w14:textId="77777777" w:rsidR="00B55536" w:rsidRPr="00E72E90" w:rsidRDefault="00B55536" w:rsidP="007D6CA3">
            <w:pPr>
              <w:pStyle w:val="tablecolhead"/>
            </w:pPr>
            <w:r w:rsidRPr="00E72E90">
              <w:t>Sub-characteristics</w:t>
            </w:r>
          </w:p>
        </w:tc>
        <w:tc>
          <w:tcPr>
            <w:tcW w:w="77.95pt" w:type="dxa"/>
            <w:vAlign w:val="center"/>
          </w:tcPr>
          <w:p w14:paraId="79292E5E" w14:textId="77777777" w:rsidR="00B55536" w:rsidRPr="00E72E90" w:rsidRDefault="00B55536" w:rsidP="007D6CA3">
            <w:pPr>
              <w:pStyle w:val="tablecolhead"/>
            </w:pPr>
            <w:r w:rsidRPr="00E72E90">
              <w:t>Attribute</w:t>
            </w:r>
          </w:p>
        </w:tc>
        <w:tc>
          <w:tcPr>
            <w:tcW w:w="101.40pt" w:type="dxa"/>
            <w:vAlign w:val="center"/>
          </w:tcPr>
          <w:p w14:paraId="3BE4BCB1" w14:textId="77777777" w:rsidR="00B55536" w:rsidRPr="00E72E90" w:rsidRDefault="00B55536" w:rsidP="007D6CA3">
            <w:pPr>
              <w:pStyle w:val="tablecolhead"/>
            </w:pPr>
            <w:r w:rsidRPr="00E72E90">
              <w:t>Meaning</w:t>
            </w:r>
          </w:p>
        </w:tc>
      </w:tr>
      <w:tr w:rsidR="00B55536" w:rsidRPr="00E72E90" w14:paraId="51182C75" w14:textId="77777777" w:rsidTr="002C2F0C">
        <w:trPr>
          <w:trHeight w:val="320"/>
          <w:jc w:val="center"/>
        </w:trPr>
        <w:tc>
          <w:tcPr>
            <w:tcW w:w="63.65pt" w:type="dxa"/>
            <w:vMerge w:val="restart"/>
            <w:vAlign w:val="center"/>
          </w:tcPr>
          <w:p w14:paraId="7906BE21" w14:textId="0D781658" w:rsidR="00B55536" w:rsidRPr="00E72E90" w:rsidRDefault="00B55536" w:rsidP="007D6CA3">
            <w:pPr>
              <w:pStyle w:val="Default"/>
              <w:jc w:val="both"/>
              <w:rPr>
                <w:lang w:val="en-US"/>
              </w:rPr>
            </w:pPr>
            <w:r w:rsidRPr="00E72E90">
              <w:rPr>
                <w:sz w:val="18"/>
                <w:szCs w:val="18"/>
                <w:lang w:val="en-US"/>
              </w:rPr>
              <w:t xml:space="preserve">2.1 Help to user </w:t>
            </w:r>
          </w:p>
        </w:tc>
        <w:tc>
          <w:tcPr>
            <w:tcW w:w="77.95pt" w:type="dxa"/>
            <w:vAlign w:val="center"/>
          </w:tcPr>
          <w:p w14:paraId="12B8E2C4" w14:textId="4BE1D92D" w:rsidR="00B55536" w:rsidRPr="00E72E90" w:rsidRDefault="00B55536" w:rsidP="007D6CA3">
            <w:pPr>
              <w:pStyle w:val="Default"/>
              <w:rPr>
                <w:lang w:val="en-US"/>
              </w:rPr>
            </w:pPr>
            <w:r w:rsidRPr="00E72E90">
              <w:rPr>
                <w:sz w:val="18"/>
                <w:szCs w:val="18"/>
                <w:lang w:val="en-US"/>
              </w:rPr>
              <w:t xml:space="preserve">2.1.1 Help on buttons use </w:t>
            </w:r>
          </w:p>
        </w:tc>
        <w:tc>
          <w:tcPr>
            <w:tcW w:w="101.40pt" w:type="dxa"/>
            <w:vAlign w:val="center"/>
          </w:tcPr>
          <w:p w14:paraId="07332B7E" w14:textId="513B9D51" w:rsidR="00B55536" w:rsidRPr="00E72E90" w:rsidRDefault="00B55536" w:rsidP="00B55536">
            <w:pPr>
              <w:pStyle w:val="Default"/>
              <w:jc w:val="both"/>
              <w:rPr>
                <w:lang w:val="en-US"/>
              </w:rPr>
            </w:pPr>
            <w:r w:rsidRPr="00E72E90">
              <w:rPr>
                <w:sz w:val="18"/>
                <w:szCs w:val="18"/>
                <w:lang w:val="en-US"/>
              </w:rPr>
              <w:t xml:space="preserve">Is there information provided to the users about the actions to be executed when using a button? (Red, yellow, green button) </w:t>
            </w:r>
          </w:p>
        </w:tc>
      </w:tr>
      <w:tr w:rsidR="00B55536" w:rsidRPr="00E72E90" w14:paraId="65FDF442" w14:textId="77777777" w:rsidTr="002C2F0C">
        <w:trPr>
          <w:trHeight w:val="320"/>
          <w:jc w:val="center"/>
        </w:trPr>
        <w:tc>
          <w:tcPr>
            <w:tcW w:w="63.65pt" w:type="dxa"/>
            <w:vMerge/>
            <w:vAlign w:val="center"/>
          </w:tcPr>
          <w:p w14:paraId="76BFFE4A" w14:textId="77777777" w:rsidR="00B55536" w:rsidRPr="00E72E90" w:rsidRDefault="00B55536" w:rsidP="007D6CA3">
            <w:pPr>
              <w:pStyle w:val="Default"/>
              <w:jc w:val="both"/>
              <w:rPr>
                <w:sz w:val="18"/>
                <w:szCs w:val="18"/>
                <w:lang w:val="en-US"/>
              </w:rPr>
            </w:pPr>
          </w:p>
        </w:tc>
        <w:tc>
          <w:tcPr>
            <w:tcW w:w="77.95pt" w:type="dxa"/>
            <w:vAlign w:val="center"/>
          </w:tcPr>
          <w:p w14:paraId="3E8B4FE6" w14:textId="25BCD8D5" w:rsidR="00B55536" w:rsidRPr="00E72E90" w:rsidRDefault="00B55536" w:rsidP="007D6CA3">
            <w:pPr>
              <w:pStyle w:val="Default"/>
              <w:rPr>
                <w:lang w:val="en-US"/>
              </w:rPr>
            </w:pPr>
            <w:r w:rsidRPr="00E72E90">
              <w:rPr>
                <w:sz w:val="18"/>
                <w:szCs w:val="18"/>
                <w:lang w:val="en-US"/>
              </w:rPr>
              <w:t xml:space="preserve">2.1.2 Information on activities to be performed </w:t>
            </w:r>
          </w:p>
        </w:tc>
        <w:tc>
          <w:tcPr>
            <w:tcW w:w="101.40pt" w:type="dxa"/>
            <w:vAlign w:val="center"/>
          </w:tcPr>
          <w:p w14:paraId="0184FD81" w14:textId="02A3456A" w:rsidR="00B55536" w:rsidRPr="00E72E90" w:rsidRDefault="00B55536" w:rsidP="00B55536">
            <w:pPr>
              <w:pStyle w:val="Default"/>
              <w:jc w:val="both"/>
              <w:rPr>
                <w:lang w:val="en-US"/>
              </w:rPr>
            </w:pPr>
            <w:r w:rsidRPr="00E72E90">
              <w:rPr>
                <w:sz w:val="18"/>
                <w:szCs w:val="18"/>
                <w:lang w:val="en-US"/>
              </w:rPr>
              <w:t xml:space="preserve">Is there information provided about the activities necessary to perform a task? </w:t>
            </w:r>
          </w:p>
        </w:tc>
      </w:tr>
      <w:tr w:rsidR="00B55536" w:rsidRPr="00E72E90" w14:paraId="4F0FDD56" w14:textId="77777777" w:rsidTr="002C2F0C">
        <w:trPr>
          <w:trHeight w:val="320"/>
          <w:jc w:val="center"/>
        </w:trPr>
        <w:tc>
          <w:tcPr>
            <w:tcW w:w="63.65pt" w:type="dxa"/>
            <w:vMerge/>
            <w:vAlign w:val="center"/>
          </w:tcPr>
          <w:p w14:paraId="31395CA0" w14:textId="77777777" w:rsidR="00B55536" w:rsidRPr="00E72E90" w:rsidRDefault="00B55536" w:rsidP="007D6CA3">
            <w:pPr>
              <w:pStyle w:val="Default"/>
              <w:jc w:val="both"/>
              <w:rPr>
                <w:sz w:val="18"/>
                <w:szCs w:val="18"/>
                <w:lang w:val="en-US"/>
              </w:rPr>
            </w:pPr>
          </w:p>
        </w:tc>
        <w:tc>
          <w:tcPr>
            <w:tcW w:w="77.95pt" w:type="dxa"/>
            <w:vAlign w:val="center"/>
          </w:tcPr>
          <w:p w14:paraId="00A33A20" w14:textId="34FBACDF" w:rsidR="00B55536" w:rsidRPr="00E72E90" w:rsidRDefault="00B55536" w:rsidP="007D6CA3">
            <w:pPr>
              <w:pStyle w:val="Default"/>
              <w:rPr>
                <w:lang w:val="en-US"/>
              </w:rPr>
            </w:pPr>
            <w:r w:rsidRPr="00E72E90">
              <w:rPr>
                <w:sz w:val="18"/>
                <w:szCs w:val="18"/>
                <w:lang w:val="en-US"/>
              </w:rPr>
              <w:t xml:space="preserve">2.2.1 Expressiveness of the labels associated with the media </w:t>
            </w:r>
          </w:p>
        </w:tc>
        <w:tc>
          <w:tcPr>
            <w:tcW w:w="101.40pt" w:type="dxa"/>
            <w:vAlign w:val="center"/>
          </w:tcPr>
          <w:p w14:paraId="10F9827E" w14:textId="14C106EA" w:rsidR="00B55536" w:rsidRPr="00E72E90" w:rsidRDefault="00B55536" w:rsidP="00B55536">
            <w:pPr>
              <w:pStyle w:val="Default"/>
              <w:jc w:val="both"/>
              <w:rPr>
                <w:lang w:val="en-US"/>
              </w:rPr>
            </w:pPr>
            <w:r w:rsidRPr="00E72E90">
              <w:rPr>
                <w:sz w:val="18"/>
                <w:szCs w:val="18"/>
                <w:lang w:val="en-US"/>
              </w:rPr>
              <w:t xml:space="preserve">Is it easy to foresee that a concept is associated with a label of an element of the inter-face? </w:t>
            </w:r>
          </w:p>
        </w:tc>
      </w:tr>
      <w:tr w:rsidR="00B55536" w:rsidRPr="00E72E90" w14:paraId="08C53893" w14:textId="77777777" w:rsidTr="002C2F0C">
        <w:trPr>
          <w:trHeight w:val="320"/>
          <w:jc w:val="center"/>
        </w:trPr>
        <w:tc>
          <w:tcPr>
            <w:tcW w:w="63.65pt" w:type="dxa"/>
            <w:vMerge w:val="restart"/>
            <w:vAlign w:val="center"/>
          </w:tcPr>
          <w:p w14:paraId="276E5A60" w14:textId="2F834108" w:rsidR="00B55536" w:rsidRPr="00E72E90" w:rsidRDefault="00B55536" w:rsidP="007D6CA3">
            <w:pPr>
              <w:pStyle w:val="Default"/>
              <w:jc w:val="both"/>
              <w:rPr>
                <w:lang w:val="en-US"/>
              </w:rPr>
            </w:pPr>
            <w:r w:rsidRPr="00E72E90">
              <w:rPr>
                <w:sz w:val="18"/>
                <w:szCs w:val="18"/>
                <w:lang w:val="en-US"/>
              </w:rPr>
              <w:t xml:space="preserve">2.2 Predictability </w:t>
            </w:r>
          </w:p>
        </w:tc>
        <w:tc>
          <w:tcPr>
            <w:tcW w:w="77.95pt" w:type="dxa"/>
            <w:vAlign w:val="center"/>
          </w:tcPr>
          <w:p w14:paraId="4F8DCE7F" w14:textId="12E2A045" w:rsidR="00B55536" w:rsidRPr="00E72E90" w:rsidRDefault="00B55536" w:rsidP="007D6CA3">
            <w:pPr>
              <w:pStyle w:val="Default"/>
              <w:rPr>
                <w:lang w:val="en-US"/>
              </w:rPr>
            </w:pPr>
            <w:r w:rsidRPr="00E72E90">
              <w:rPr>
                <w:sz w:val="18"/>
                <w:szCs w:val="18"/>
                <w:lang w:val="en-US"/>
              </w:rPr>
              <w:t xml:space="preserve">2.2.2 Predictability of component actions </w:t>
            </w:r>
          </w:p>
        </w:tc>
        <w:tc>
          <w:tcPr>
            <w:tcW w:w="101.40pt" w:type="dxa"/>
            <w:vAlign w:val="center"/>
          </w:tcPr>
          <w:p w14:paraId="0E37ABC4" w14:textId="4BA4086E" w:rsidR="00B55536" w:rsidRPr="00E72E90" w:rsidRDefault="00B55536" w:rsidP="007D6CA3">
            <w:pPr>
              <w:pStyle w:val="Default"/>
              <w:jc w:val="both"/>
              <w:rPr>
                <w:lang w:val="en-US"/>
              </w:rPr>
            </w:pPr>
            <w:r w:rsidRPr="00E72E90">
              <w:rPr>
                <w:sz w:val="18"/>
                <w:szCs w:val="18"/>
                <w:lang w:val="en-US"/>
              </w:rPr>
              <w:t xml:space="preserve">Is it easy to predict the action a component performs? </w:t>
            </w:r>
          </w:p>
        </w:tc>
      </w:tr>
      <w:tr w:rsidR="00B55536" w:rsidRPr="00E72E90" w14:paraId="5EDC45B3" w14:textId="77777777" w:rsidTr="002C2F0C">
        <w:trPr>
          <w:trHeight w:val="320"/>
          <w:jc w:val="center"/>
        </w:trPr>
        <w:tc>
          <w:tcPr>
            <w:tcW w:w="63.65pt" w:type="dxa"/>
            <w:vMerge/>
            <w:vAlign w:val="center"/>
          </w:tcPr>
          <w:p w14:paraId="111825FD" w14:textId="67B5C5DE" w:rsidR="00B55536" w:rsidRPr="00E72E90" w:rsidRDefault="00B55536" w:rsidP="007D6CA3">
            <w:pPr>
              <w:pStyle w:val="Default"/>
              <w:jc w:val="both"/>
              <w:rPr>
                <w:lang w:val="en-US"/>
              </w:rPr>
            </w:pPr>
          </w:p>
        </w:tc>
        <w:tc>
          <w:tcPr>
            <w:tcW w:w="77.95pt" w:type="dxa"/>
            <w:vAlign w:val="center"/>
          </w:tcPr>
          <w:p w14:paraId="6676126E" w14:textId="5450FECD" w:rsidR="00B55536" w:rsidRPr="00E72E90" w:rsidRDefault="00B55536" w:rsidP="007D6CA3">
            <w:pPr>
              <w:pStyle w:val="Default"/>
              <w:rPr>
                <w:lang w:val="en-US"/>
              </w:rPr>
            </w:pPr>
            <w:r w:rsidRPr="00E72E90">
              <w:rPr>
                <w:sz w:val="18"/>
                <w:szCs w:val="18"/>
                <w:lang w:val="en-US"/>
              </w:rPr>
              <w:t xml:space="preserve">2.2.3 Determination of possible permitted actions </w:t>
            </w:r>
          </w:p>
        </w:tc>
        <w:tc>
          <w:tcPr>
            <w:tcW w:w="101.40pt" w:type="dxa"/>
            <w:vAlign w:val="center"/>
          </w:tcPr>
          <w:p w14:paraId="5AADF6A7" w14:textId="71604196" w:rsidR="00B55536" w:rsidRPr="00E72E90" w:rsidRDefault="00B55536" w:rsidP="007D6CA3">
            <w:pPr>
              <w:pStyle w:val="Default"/>
              <w:jc w:val="both"/>
              <w:rPr>
                <w:lang w:val="en-US"/>
              </w:rPr>
            </w:pPr>
            <w:r w:rsidRPr="00E72E90">
              <w:rPr>
                <w:sz w:val="18"/>
                <w:szCs w:val="18"/>
                <w:lang w:val="en-US"/>
              </w:rPr>
              <w:t xml:space="preserve">Is it easy determining the actions allowed by the application? </w:t>
            </w:r>
          </w:p>
        </w:tc>
      </w:tr>
    </w:tbl>
    <w:p w14:paraId="74B2FB5F" w14:textId="62A9758F" w:rsidR="004C4A48" w:rsidRPr="00E72E90" w:rsidRDefault="004C4A48" w:rsidP="004C4A48">
      <w:pPr>
        <w:pStyle w:val="BodyText"/>
        <w:rPr>
          <w:lang w:val="en-US"/>
        </w:rPr>
      </w:pPr>
      <w:r w:rsidRPr="00E72E90">
        <w:rPr>
          <w:lang w:val="en-US"/>
        </w:rPr>
        <w:t xml:space="preserve">The attribute </w:t>
      </w:r>
      <w:r w:rsidRPr="00E72E90">
        <w:rPr>
          <w:i/>
          <w:iCs/>
          <w:lang w:val="en-US"/>
        </w:rPr>
        <w:t xml:space="preserve">Expressiveness of labels associated with the media </w:t>
      </w:r>
      <w:r w:rsidRPr="00E72E90">
        <w:rPr>
          <w:lang w:val="en-US"/>
        </w:rPr>
        <w:t xml:space="preserve">refers to a label that defines the functionality of the associated medium to allow consistent navigation and rapid learning by the user [8]. The associated metric consists on the relationship be-tween the number of expressive labels associated with the media and the total number of labels associated with the media. A response of 0 represents a greater usability problem, and a result of 1 indicates there is no problem. </w:t>
      </w:r>
    </w:p>
    <w:p w14:paraId="2805CDA5" w14:textId="0AC135F4" w:rsidR="004C4A48" w:rsidRPr="00E72E90" w:rsidRDefault="004C4A48" w:rsidP="004C4A48">
      <w:pPr>
        <w:pStyle w:val="BodyText"/>
        <w:rPr>
          <w:lang w:val="en-US"/>
        </w:rPr>
      </w:pPr>
      <w:r w:rsidRPr="00E72E90">
        <w:rPr>
          <w:lang w:val="en-US"/>
        </w:rPr>
        <w:t xml:space="preserve">The attribute </w:t>
      </w:r>
      <w:r w:rsidRPr="00E72E90">
        <w:rPr>
          <w:i/>
          <w:iCs/>
          <w:lang w:val="en-US"/>
        </w:rPr>
        <w:t xml:space="preserve">Predictability of component actions </w:t>
      </w:r>
      <w:r w:rsidRPr="00E72E90">
        <w:rPr>
          <w:lang w:val="en-US"/>
        </w:rPr>
        <w:t xml:space="preserve">refers to the ease of determining what action will be executed if a component shown on the TV screen is used. Its metric is associated to the relationship between the number of components with foreseeable actions and the total number of components. A response of 0 represents a greater usability problem, while 1 indicates there is no problem. </w:t>
      </w:r>
    </w:p>
    <w:p w14:paraId="1274F1C8" w14:textId="313F996C" w:rsidR="004C4A48" w:rsidRPr="00E72E90" w:rsidRDefault="004C4A48" w:rsidP="004C4A48">
      <w:pPr>
        <w:pStyle w:val="BodyText"/>
        <w:rPr>
          <w:lang w:val="en-US"/>
        </w:rPr>
      </w:pPr>
      <w:r w:rsidRPr="00E72E90">
        <w:rPr>
          <w:lang w:val="en-US"/>
        </w:rPr>
        <w:t xml:space="preserve">Table 3 presents the sub-characteristics and attributes related to </w:t>
      </w:r>
      <w:r w:rsidRPr="00E72E90">
        <w:rPr>
          <w:b/>
          <w:bCs/>
          <w:lang w:val="en-US"/>
        </w:rPr>
        <w:t>Operability</w:t>
      </w:r>
      <w:r w:rsidRPr="00E72E90">
        <w:rPr>
          <w:lang w:val="en-US"/>
        </w:rPr>
        <w:t xml:space="preserve">. This feature refers to the capacity of the product that allows the user to operate and control it easily. </w:t>
      </w:r>
    </w:p>
    <w:p w14:paraId="50596F2E" w14:textId="388AAA82" w:rsidR="0065424D" w:rsidRPr="00E72E90" w:rsidRDefault="0065424D" w:rsidP="00E72E90">
      <w:pPr>
        <w:pStyle w:val="Caption"/>
        <w:keepNext/>
        <w:spacing w:after="0pt"/>
        <w:rPr>
          <w:i w:val="0"/>
          <w:iCs w:val="0"/>
          <w:smallCaps/>
          <w:noProof/>
          <w:color w:val="auto"/>
          <w:sz w:val="16"/>
          <w:szCs w:val="16"/>
        </w:rPr>
      </w:pPr>
      <w:r w:rsidRPr="00E72E90">
        <w:rPr>
          <w:i w:val="0"/>
          <w:iCs w:val="0"/>
          <w:smallCaps/>
          <w:noProof/>
          <w:color w:val="auto"/>
          <w:sz w:val="16"/>
          <w:szCs w:val="16"/>
        </w:rPr>
        <w:t xml:space="preserve">TABLE </w:t>
      </w:r>
      <w:r w:rsidRPr="00E72E90">
        <w:rPr>
          <w:i w:val="0"/>
          <w:iCs w:val="0"/>
          <w:smallCaps/>
          <w:noProof/>
          <w:color w:val="auto"/>
          <w:sz w:val="16"/>
          <w:szCs w:val="16"/>
        </w:rPr>
        <w:fldChar w:fldCharType="begin"/>
      </w:r>
      <w:r w:rsidRPr="00E72E90">
        <w:rPr>
          <w:i w:val="0"/>
          <w:iCs w:val="0"/>
          <w:smallCaps/>
          <w:noProof/>
          <w:color w:val="auto"/>
          <w:sz w:val="16"/>
          <w:szCs w:val="16"/>
        </w:rPr>
        <w:instrText xml:space="preserve"> SEQ TABLE \* ROMAN </w:instrText>
      </w:r>
      <w:r w:rsidRPr="00E72E90">
        <w:rPr>
          <w:i w:val="0"/>
          <w:iCs w:val="0"/>
          <w:smallCaps/>
          <w:noProof/>
          <w:color w:val="auto"/>
          <w:sz w:val="16"/>
          <w:szCs w:val="16"/>
        </w:rPr>
        <w:fldChar w:fldCharType="separate"/>
      </w:r>
      <w:r w:rsidRPr="00E72E90">
        <w:rPr>
          <w:i w:val="0"/>
          <w:iCs w:val="0"/>
          <w:smallCaps/>
          <w:noProof/>
          <w:color w:val="auto"/>
          <w:sz w:val="16"/>
          <w:szCs w:val="16"/>
        </w:rPr>
        <w:t>III</w:t>
      </w:r>
      <w:r w:rsidRPr="00E72E90">
        <w:rPr>
          <w:i w:val="0"/>
          <w:iCs w:val="0"/>
          <w:smallCaps/>
          <w:noProof/>
          <w:color w:val="auto"/>
          <w:sz w:val="16"/>
          <w:szCs w:val="16"/>
        </w:rPr>
        <w:fldChar w:fldCharType="end"/>
      </w:r>
      <w:r w:rsidRPr="00E72E90">
        <w:rPr>
          <w:i w:val="0"/>
          <w:iCs w:val="0"/>
          <w:smallCaps/>
          <w:noProof/>
          <w:color w:val="auto"/>
          <w:sz w:val="16"/>
          <w:szCs w:val="16"/>
        </w:rPr>
        <w:t>. Sub-characteristics of Operability</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ook w:firstRow="0" w:lastRow="0" w:firstColumn="0" w:lastColumn="0" w:noHBand="0" w:noVBand="0"/>
      </w:tblPr>
      <w:tblGrid>
        <w:gridCol w:w="1212"/>
        <w:gridCol w:w="1479"/>
        <w:gridCol w:w="2169"/>
      </w:tblGrid>
      <w:tr w:rsidR="002C2F0C" w:rsidRPr="00E72E90" w14:paraId="1D7878C0" w14:textId="77777777" w:rsidTr="002C2F0C">
        <w:trPr>
          <w:cantSplit/>
          <w:trHeight w:val="240"/>
          <w:tblHeader/>
          <w:jc w:val="center"/>
        </w:trPr>
        <w:tc>
          <w:tcPr>
            <w:tcW w:w="60.60pt" w:type="dxa"/>
            <w:vAlign w:val="center"/>
          </w:tcPr>
          <w:p w14:paraId="6A4EB090" w14:textId="77777777" w:rsidR="00B55536" w:rsidRPr="00E72E90" w:rsidRDefault="00B55536" w:rsidP="007D6CA3">
            <w:pPr>
              <w:pStyle w:val="tablecolhead"/>
            </w:pPr>
            <w:r w:rsidRPr="00E72E90">
              <w:t>Sub-characteristics</w:t>
            </w:r>
          </w:p>
        </w:tc>
        <w:tc>
          <w:tcPr>
            <w:tcW w:w="73.95pt" w:type="dxa"/>
            <w:vAlign w:val="center"/>
          </w:tcPr>
          <w:p w14:paraId="67D8803E" w14:textId="77777777" w:rsidR="00B55536" w:rsidRPr="00E72E90" w:rsidRDefault="00B55536" w:rsidP="007D6CA3">
            <w:pPr>
              <w:pStyle w:val="tablecolhead"/>
            </w:pPr>
            <w:r w:rsidRPr="00E72E90">
              <w:t>Attribute</w:t>
            </w:r>
          </w:p>
        </w:tc>
        <w:tc>
          <w:tcPr>
            <w:tcW w:w="108.45pt" w:type="dxa"/>
            <w:vAlign w:val="center"/>
          </w:tcPr>
          <w:p w14:paraId="77BCB4FE" w14:textId="77777777" w:rsidR="00B55536" w:rsidRPr="00E72E90" w:rsidRDefault="00B55536" w:rsidP="007D6CA3">
            <w:pPr>
              <w:pStyle w:val="tablecolhead"/>
            </w:pPr>
            <w:r w:rsidRPr="00E72E90">
              <w:t>Meaning</w:t>
            </w:r>
          </w:p>
        </w:tc>
      </w:tr>
      <w:tr w:rsidR="00B55536" w:rsidRPr="00E72E90" w14:paraId="5C987055" w14:textId="77777777" w:rsidTr="002C2F0C">
        <w:trPr>
          <w:trHeight w:val="320"/>
          <w:jc w:val="center"/>
        </w:trPr>
        <w:tc>
          <w:tcPr>
            <w:tcW w:w="60.60pt" w:type="dxa"/>
            <w:vAlign w:val="center"/>
          </w:tcPr>
          <w:p w14:paraId="7F52E4C1" w14:textId="77777777" w:rsidR="00B55536" w:rsidRPr="00E72E90" w:rsidRDefault="00B55536" w:rsidP="007D6CA3">
            <w:pPr>
              <w:pStyle w:val="Default"/>
              <w:jc w:val="both"/>
              <w:rPr>
                <w:sz w:val="18"/>
                <w:szCs w:val="18"/>
                <w:lang w:val="en-US"/>
              </w:rPr>
            </w:pPr>
            <w:r w:rsidRPr="00E72E90">
              <w:rPr>
                <w:sz w:val="18"/>
                <w:szCs w:val="18"/>
                <w:lang w:val="en-US"/>
              </w:rPr>
              <w:t xml:space="preserve">3.1 </w:t>
            </w:r>
          </w:p>
          <w:p w14:paraId="31BD169F" w14:textId="686C56A5" w:rsidR="00B55536" w:rsidRPr="00E72E90" w:rsidRDefault="00B55536" w:rsidP="007D6CA3">
            <w:pPr>
              <w:pStyle w:val="Default"/>
              <w:jc w:val="both"/>
              <w:rPr>
                <w:lang w:val="en-US"/>
              </w:rPr>
            </w:pPr>
            <w:r w:rsidRPr="00E72E90">
              <w:rPr>
                <w:sz w:val="18"/>
                <w:szCs w:val="18"/>
                <w:lang w:val="en-US"/>
              </w:rPr>
              <w:t xml:space="preserve">Graphic interface adjustment  </w:t>
            </w:r>
          </w:p>
        </w:tc>
        <w:tc>
          <w:tcPr>
            <w:tcW w:w="73.95pt" w:type="dxa"/>
            <w:vAlign w:val="center"/>
          </w:tcPr>
          <w:p w14:paraId="3E19A66E" w14:textId="38838689" w:rsidR="00B55536" w:rsidRPr="00E72E90" w:rsidRDefault="00B55536" w:rsidP="007D6CA3">
            <w:pPr>
              <w:pStyle w:val="Default"/>
              <w:rPr>
                <w:lang w:val="en-US"/>
              </w:rPr>
            </w:pPr>
            <w:r w:rsidRPr="00E72E90">
              <w:rPr>
                <w:sz w:val="18"/>
                <w:szCs w:val="18"/>
                <w:lang w:val="en-US"/>
              </w:rPr>
              <w:t xml:space="preserve">3.1.1 Auto-adjustment of the inter-face to various screens </w:t>
            </w:r>
          </w:p>
        </w:tc>
        <w:tc>
          <w:tcPr>
            <w:tcW w:w="108.45pt" w:type="dxa"/>
            <w:vAlign w:val="center"/>
          </w:tcPr>
          <w:p w14:paraId="7912AD8A" w14:textId="41FB1B68" w:rsidR="00B55536" w:rsidRPr="00E72E90" w:rsidRDefault="002C2F0C" w:rsidP="007D6CA3">
            <w:pPr>
              <w:pStyle w:val="Default"/>
              <w:jc w:val="both"/>
              <w:rPr>
                <w:lang w:val="en-US"/>
              </w:rPr>
            </w:pPr>
            <w:r w:rsidRPr="00E72E90">
              <w:rPr>
                <w:sz w:val="18"/>
                <w:szCs w:val="18"/>
                <w:lang w:val="en-US"/>
              </w:rPr>
              <w:t xml:space="preserve">Can the graphic interface be auto-adjusted to screens of different sizes without dam-aging the visualization of its components? </w:t>
            </w:r>
          </w:p>
        </w:tc>
      </w:tr>
      <w:tr w:rsidR="002C2F0C" w:rsidRPr="00E72E90" w14:paraId="6373C391" w14:textId="77777777" w:rsidTr="002C2F0C">
        <w:trPr>
          <w:trHeight w:val="320"/>
          <w:jc w:val="center"/>
        </w:trPr>
        <w:tc>
          <w:tcPr>
            <w:tcW w:w="60.60pt" w:type="dxa"/>
            <w:vAlign w:val="center"/>
          </w:tcPr>
          <w:p w14:paraId="6B8F43B7" w14:textId="214AAE82" w:rsidR="00B55536" w:rsidRPr="00E72E90" w:rsidRDefault="00B55536" w:rsidP="007D6CA3">
            <w:pPr>
              <w:pStyle w:val="Default"/>
              <w:jc w:val="both"/>
              <w:rPr>
                <w:lang w:val="en-US"/>
              </w:rPr>
            </w:pPr>
            <w:r w:rsidRPr="00E72E90">
              <w:rPr>
                <w:sz w:val="18"/>
                <w:szCs w:val="18"/>
                <w:lang w:val="en-US"/>
              </w:rPr>
              <w:t xml:space="preserve">3.2 Effort reduction </w:t>
            </w:r>
          </w:p>
        </w:tc>
        <w:tc>
          <w:tcPr>
            <w:tcW w:w="73.95pt" w:type="dxa"/>
            <w:vAlign w:val="center"/>
          </w:tcPr>
          <w:p w14:paraId="4992AAAB" w14:textId="77777777" w:rsidR="002C2F0C" w:rsidRPr="00E72E90" w:rsidRDefault="002C2F0C" w:rsidP="002C2F0C">
            <w:pPr>
              <w:pStyle w:val="Default"/>
              <w:rPr>
                <w:lang w:val="en-US"/>
              </w:rPr>
            </w:pPr>
            <w:r w:rsidRPr="00E72E90">
              <w:rPr>
                <w:sz w:val="18"/>
                <w:szCs w:val="18"/>
                <w:lang w:val="en-US"/>
              </w:rPr>
              <w:t xml:space="preserve">3.2.1 Minimum actions </w:t>
            </w:r>
          </w:p>
          <w:p w14:paraId="7225B239" w14:textId="3C3D1D0E" w:rsidR="00B55536" w:rsidRPr="00E72E90" w:rsidRDefault="00B55536" w:rsidP="007D6CA3">
            <w:pPr>
              <w:pStyle w:val="Default"/>
              <w:rPr>
                <w:lang w:val="en-US"/>
              </w:rPr>
            </w:pPr>
          </w:p>
        </w:tc>
        <w:tc>
          <w:tcPr>
            <w:tcW w:w="108.45pt" w:type="dxa"/>
            <w:vAlign w:val="center"/>
          </w:tcPr>
          <w:p w14:paraId="2B332088" w14:textId="50D26907" w:rsidR="00B55536" w:rsidRPr="00E72E90" w:rsidRDefault="002C2F0C" w:rsidP="007D6CA3">
            <w:pPr>
              <w:pStyle w:val="Default"/>
              <w:jc w:val="both"/>
              <w:rPr>
                <w:lang w:val="en-US"/>
              </w:rPr>
            </w:pPr>
            <w:r w:rsidRPr="00E72E90">
              <w:rPr>
                <w:sz w:val="18"/>
                <w:szCs w:val="18"/>
                <w:lang w:val="en-US"/>
              </w:rPr>
              <w:t xml:space="preserve">Are there mechanisms that al-low carrying out a task where the user performs few actions? </w:t>
            </w:r>
          </w:p>
        </w:tc>
      </w:tr>
    </w:tbl>
    <w:p w14:paraId="78288643" w14:textId="53B831EC" w:rsidR="004C4A48" w:rsidRPr="00E72E90" w:rsidRDefault="004C4A48" w:rsidP="004C4A48">
      <w:pPr>
        <w:pStyle w:val="BodyText"/>
        <w:rPr>
          <w:lang w:val="en-US"/>
        </w:rPr>
      </w:pPr>
      <w:r w:rsidRPr="00E72E90">
        <w:rPr>
          <w:lang w:val="en-US"/>
        </w:rPr>
        <w:t xml:space="preserve">The attribute </w:t>
      </w:r>
      <w:r w:rsidRPr="00E72E90">
        <w:rPr>
          <w:i/>
          <w:iCs/>
          <w:lang w:val="en-US"/>
        </w:rPr>
        <w:t xml:space="preserve">Minimum actions </w:t>
      </w:r>
      <w:r w:rsidRPr="00E72E90">
        <w:rPr>
          <w:lang w:val="en-US"/>
        </w:rPr>
        <w:t xml:space="preserve">refers to everything that facilitates the application, al-lowing to a quickly execution of certain actions, for example, the use of shortcuts that favor users to be able to operate the application quickly and easily [8]. The associated metric refers to the relationship between </w:t>
      </w:r>
      <w:r w:rsidRPr="00E72E90">
        <w:rPr>
          <w:lang w:val="en-US"/>
        </w:rPr>
        <w:t xml:space="preserve">the number of actions required to complete a task using shortcuts with the number of actions without shortcuts. A result of 0 has a minor usability problem, 1 the opposite. </w:t>
      </w:r>
    </w:p>
    <w:p w14:paraId="77174C76" w14:textId="607BCD77" w:rsidR="004C4A48" w:rsidRPr="00E72E90" w:rsidRDefault="004C4A48" w:rsidP="004C4A48">
      <w:pPr>
        <w:pStyle w:val="BodyText"/>
        <w:rPr>
          <w:lang w:val="en-US"/>
        </w:rPr>
      </w:pPr>
      <w:r w:rsidRPr="00E72E90">
        <w:rPr>
          <w:lang w:val="en-US"/>
        </w:rPr>
        <w:t xml:space="preserve">Table 4 shows sub-characteristics and attributes related to </w:t>
      </w:r>
      <w:r w:rsidRPr="00E72E90">
        <w:rPr>
          <w:b/>
          <w:bCs/>
          <w:lang w:val="en-US"/>
        </w:rPr>
        <w:t>Protection against user errors</w:t>
      </w:r>
      <w:r w:rsidRPr="00E72E90">
        <w:rPr>
          <w:lang w:val="en-US"/>
        </w:rPr>
        <w:t xml:space="preserve">. The characteristic refers to the ability of the product to protect users from making mistakes. </w:t>
      </w:r>
    </w:p>
    <w:p w14:paraId="6A36ACBB" w14:textId="0AF444A6" w:rsidR="0065424D" w:rsidRPr="00E72E90" w:rsidRDefault="0065424D" w:rsidP="00E72E90">
      <w:pPr>
        <w:pStyle w:val="Caption"/>
        <w:keepNext/>
        <w:spacing w:after="0pt"/>
        <w:rPr>
          <w:i w:val="0"/>
          <w:iCs w:val="0"/>
          <w:smallCaps/>
          <w:noProof/>
          <w:color w:val="auto"/>
          <w:sz w:val="16"/>
          <w:szCs w:val="16"/>
        </w:rPr>
      </w:pPr>
      <w:r w:rsidRPr="00E72E90">
        <w:rPr>
          <w:i w:val="0"/>
          <w:iCs w:val="0"/>
          <w:smallCaps/>
          <w:noProof/>
          <w:color w:val="auto"/>
          <w:sz w:val="16"/>
          <w:szCs w:val="16"/>
        </w:rPr>
        <w:t xml:space="preserve">TABLE </w:t>
      </w:r>
      <w:r w:rsidRPr="00E72E90">
        <w:rPr>
          <w:i w:val="0"/>
          <w:iCs w:val="0"/>
          <w:smallCaps/>
          <w:noProof/>
          <w:color w:val="auto"/>
          <w:sz w:val="16"/>
          <w:szCs w:val="16"/>
        </w:rPr>
        <w:fldChar w:fldCharType="begin"/>
      </w:r>
      <w:r w:rsidRPr="00E72E90">
        <w:rPr>
          <w:i w:val="0"/>
          <w:iCs w:val="0"/>
          <w:smallCaps/>
          <w:noProof/>
          <w:color w:val="auto"/>
          <w:sz w:val="16"/>
          <w:szCs w:val="16"/>
        </w:rPr>
        <w:instrText xml:space="preserve"> SEQ TABLE \* ROMAN </w:instrText>
      </w:r>
      <w:r w:rsidRPr="00E72E90">
        <w:rPr>
          <w:i w:val="0"/>
          <w:iCs w:val="0"/>
          <w:smallCaps/>
          <w:noProof/>
          <w:color w:val="auto"/>
          <w:sz w:val="16"/>
          <w:szCs w:val="16"/>
        </w:rPr>
        <w:fldChar w:fldCharType="separate"/>
      </w:r>
      <w:r w:rsidRPr="00E72E90">
        <w:rPr>
          <w:i w:val="0"/>
          <w:iCs w:val="0"/>
          <w:smallCaps/>
          <w:noProof/>
          <w:color w:val="auto"/>
          <w:sz w:val="16"/>
          <w:szCs w:val="16"/>
        </w:rPr>
        <w:t>IV</w:t>
      </w:r>
      <w:r w:rsidRPr="00E72E90">
        <w:rPr>
          <w:i w:val="0"/>
          <w:iCs w:val="0"/>
          <w:smallCaps/>
          <w:noProof/>
          <w:color w:val="auto"/>
          <w:sz w:val="16"/>
          <w:szCs w:val="16"/>
        </w:rPr>
        <w:fldChar w:fldCharType="end"/>
      </w:r>
      <w:r w:rsidRPr="00E72E90">
        <w:rPr>
          <w:i w:val="0"/>
          <w:iCs w:val="0"/>
          <w:smallCaps/>
          <w:noProof/>
          <w:color w:val="auto"/>
          <w:sz w:val="16"/>
          <w:szCs w:val="16"/>
        </w:rPr>
        <w:t>. Sub-Characteristics of Protection Against User Errors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ook w:firstRow="0" w:lastRow="0" w:firstColumn="0" w:lastColumn="0" w:noHBand="0" w:noVBand="0"/>
      </w:tblPr>
      <w:tblGrid>
        <w:gridCol w:w="1212"/>
        <w:gridCol w:w="1479"/>
        <w:gridCol w:w="2169"/>
      </w:tblGrid>
      <w:tr w:rsidR="002C2F0C" w:rsidRPr="00E72E90" w14:paraId="74FB5B35" w14:textId="77777777" w:rsidTr="007D6CA3">
        <w:trPr>
          <w:cantSplit/>
          <w:trHeight w:val="240"/>
          <w:tblHeader/>
          <w:jc w:val="center"/>
        </w:trPr>
        <w:tc>
          <w:tcPr>
            <w:tcW w:w="60.60pt" w:type="dxa"/>
            <w:vAlign w:val="center"/>
          </w:tcPr>
          <w:p w14:paraId="4A695A61" w14:textId="77777777" w:rsidR="002C2F0C" w:rsidRPr="00E72E90" w:rsidRDefault="002C2F0C" w:rsidP="007D6CA3">
            <w:pPr>
              <w:pStyle w:val="tablecolhead"/>
            </w:pPr>
            <w:r w:rsidRPr="00E72E90">
              <w:t>Sub-characteristics</w:t>
            </w:r>
          </w:p>
        </w:tc>
        <w:tc>
          <w:tcPr>
            <w:tcW w:w="73.95pt" w:type="dxa"/>
            <w:vAlign w:val="center"/>
          </w:tcPr>
          <w:p w14:paraId="46BD21AA" w14:textId="77777777" w:rsidR="002C2F0C" w:rsidRPr="00E72E90" w:rsidRDefault="002C2F0C" w:rsidP="007D6CA3">
            <w:pPr>
              <w:pStyle w:val="tablecolhead"/>
            </w:pPr>
            <w:r w:rsidRPr="00E72E90">
              <w:t>Attribute</w:t>
            </w:r>
          </w:p>
        </w:tc>
        <w:tc>
          <w:tcPr>
            <w:tcW w:w="108.45pt" w:type="dxa"/>
            <w:vAlign w:val="center"/>
          </w:tcPr>
          <w:p w14:paraId="60C15C36" w14:textId="77777777" w:rsidR="002C2F0C" w:rsidRPr="00E72E90" w:rsidRDefault="002C2F0C" w:rsidP="007D6CA3">
            <w:pPr>
              <w:pStyle w:val="tablecolhead"/>
            </w:pPr>
            <w:r w:rsidRPr="00E72E90">
              <w:t>Meaning</w:t>
            </w:r>
          </w:p>
        </w:tc>
      </w:tr>
      <w:tr w:rsidR="002C2F0C" w:rsidRPr="00E72E90" w14:paraId="013D8F22" w14:textId="77777777" w:rsidTr="007D6CA3">
        <w:trPr>
          <w:trHeight w:val="320"/>
          <w:jc w:val="center"/>
        </w:trPr>
        <w:tc>
          <w:tcPr>
            <w:tcW w:w="60.60pt" w:type="dxa"/>
            <w:vMerge w:val="restart"/>
            <w:vAlign w:val="center"/>
          </w:tcPr>
          <w:p w14:paraId="5A3AE604" w14:textId="23A9EB00" w:rsidR="002C2F0C" w:rsidRPr="00E72E90" w:rsidRDefault="002C2F0C" w:rsidP="007D6CA3">
            <w:pPr>
              <w:pStyle w:val="Default"/>
              <w:jc w:val="both"/>
              <w:rPr>
                <w:lang w:val="en-US"/>
              </w:rPr>
            </w:pPr>
            <w:r w:rsidRPr="00E72E90">
              <w:rPr>
                <w:sz w:val="18"/>
                <w:szCs w:val="18"/>
                <w:lang w:val="en-US"/>
              </w:rPr>
              <w:t xml:space="preserve">4.1 Prevention of mis-takes </w:t>
            </w:r>
          </w:p>
        </w:tc>
        <w:tc>
          <w:tcPr>
            <w:tcW w:w="73.95pt" w:type="dxa"/>
            <w:vAlign w:val="center"/>
          </w:tcPr>
          <w:p w14:paraId="209710CE" w14:textId="46989788" w:rsidR="002C2F0C" w:rsidRPr="00E72E90" w:rsidRDefault="002C2F0C" w:rsidP="007D6CA3">
            <w:pPr>
              <w:pStyle w:val="Default"/>
              <w:rPr>
                <w:lang w:val="en-US"/>
              </w:rPr>
            </w:pPr>
            <w:r w:rsidRPr="00E72E90">
              <w:rPr>
                <w:sz w:val="18"/>
                <w:szCs w:val="18"/>
                <w:lang w:val="en-US"/>
              </w:rPr>
              <w:t xml:space="preserve">4.1.1 Validation of data entry </w:t>
            </w:r>
          </w:p>
        </w:tc>
        <w:tc>
          <w:tcPr>
            <w:tcW w:w="108.45pt" w:type="dxa"/>
            <w:vAlign w:val="center"/>
          </w:tcPr>
          <w:p w14:paraId="5E6C7125" w14:textId="5FD3A45F" w:rsidR="002C2F0C" w:rsidRPr="00E72E90" w:rsidRDefault="002C2F0C" w:rsidP="007D6CA3">
            <w:pPr>
              <w:pStyle w:val="Default"/>
              <w:jc w:val="both"/>
              <w:rPr>
                <w:lang w:val="en-US"/>
              </w:rPr>
            </w:pPr>
            <w:r w:rsidRPr="00E72E90">
              <w:rPr>
                <w:sz w:val="18"/>
                <w:szCs w:val="18"/>
                <w:lang w:val="en-US"/>
              </w:rPr>
              <w:t xml:space="preserve">How much data entered into the application has any mis-takes? </w:t>
            </w:r>
          </w:p>
        </w:tc>
      </w:tr>
      <w:tr w:rsidR="002C2F0C" w:rsidRPr="00E72E90" w14:paraId="191EBED3" w14:textId="77777777" w:rsidTr="007D6CA3">
        <w:trPr>
          <w:trHeight w:val="320"/>
          <w:jc w:val="center"/>
        </w:trPr>
        <w:tc>
          <w:tcPr>
            <w:tcW w:w="60.60pt" w:type="dxa"/>
            <w:vMerge/>
            <w:vAlign w:val="center"/>
          </w:tcPr>
          <w:p w14:paraId="31A8B40A" w14:textId="4B8B53EF" w:rsidR="002C2F0C" w:rsidRPr="00E72E90" w:rsidRDefault="002C2F0C" w:rsidP="007D6CA3">
            <w:pPr>
              <w:pStyle w:val="Default"/>
              <w:jc w:val="both"/>
              <w:rPr>
                <w:lang w:val="en-US"/>
              </w:rPr>
            </w:pPr>
          </w:p>
        </w:tc>
        <w:tc>
          <w:tcPr>
            <w:tcW w:w="73.95pt" w:type="dxa"/>
            <w:vAlign w:val="center"/>
          </w:tcPr>
          <w:p w14:paraId="64C56092" w14:textId="49D39615" w:rsidR="002C2F0C" w:rsidRPr="00E72E90" w:rsidRDefault="002C2F0C" w:rsidP="007D6CA3">
            <w:pPr>
              <w:pStyle w:val="Default"/>
              <w:rPr>
                <w:lang w:val="en-US"/>
              </w:rPr>
            </w:pPr>
            <w:r w:rsidRPr="00E72E90">
              <w:rPr>
                <w:sz w:val="18"/>
                <w:szCs w:val="18"/>
                <w:lang w:val="en-US"/>
              </w:rPr>
              <w:t xml:space="preserve">4.1.2 Restriction of non-necessary functions of the remote control </w:t>
            </w:r>
          </w:p>
        </w:tc>
        <w:tc>
          <w:tcPr>
            <w:tcW w:w="108.45pt" w:type="dxa"/>
            <w:vAlign w:val="center"/>
          </w:tcPr>
          <w:p w14:paraId="0316B4B2" w14:textId="154992CA" w:rsidR="002C2F0C" w:rsidRPr="00E72E90" w:rsidRDefault="002C2F0C" w:rsidP="007D6CA3">
            <w:pPr>
              <w:pStyle w:val="Default"/>
              <w:jc w:val="both"/>
              <w:rPr>
                <w:lang w:val="en-US"/>
              </w:rPr>
            </w:pPr>
            <w:r w:rsidRPr="00E72E90">
              <w:rPr>
                <w:sz w:val="18"/>
                <w:szCs w:val="18"/>
                <w:lang w:val="en-US"/>
              </w:rPr>
              <w:t xml:space="preserve">Is there a small and limited number of functionalities available to interact with the application? </w:t>
            </w:r>
          </w:p>
        </w:tc>
      </w:tr>
    </w:tbl>
    <w:p w14:paraId="73972BF6" w14:textId="77777777" w:rsidR="004C4A48" w:rsidRPr="00E72E90" w:rsidRDefault="004C4A48" w:rsidP="004C4A48">
      <w:pPr>
        <w:pStyle w:val="BodyText"/>
        <w:rPr>
          <w:lang w:val="en-US"/>
        </w:rPr>
      </w:pPr>
      <w:r w:rsidRPr="00E72E90">
        <w:rPr>
          <w:lang w:val="en-US"/>
        </w:rPr>
        <w:t xml:space="preserve">In the </w:t>
      </w:r>
      <w:r w:rsidRPr="00E72E90">
        <w:rPr>
          <w:i/>
          <w:iCs/>
          <w:lang w:val="en-US"/>
        </w:rPr>
        <w:t xml:space="preserve">Restriction of non-necessary functions of the remote control </w:t>
      </w:r>
      <w:r w:rsidRPr="00E72E90">
        <w:rPr>
          <w:lang w:val="en-US"/>
        </w:rPr>
        <w:t xml:space="preserve">it is necessary to consider that having a short and limited number of functionalities available to interact with the application improves usability because the user does not have to remember the operation of each button of the remote control. </w:t>
      </w:r>
    </w:p>
    <w:p w14:paraId="683F6A7F" w14:textId="77777777" w:rsidR="004C4A48" w:rsidRPr="00E72E90" w:rsidRDefault="004C4A48" w:rsidP="004C4A48">
      <w:pPr>
        <w:pStyle w:val="BodyText"/>
        <w:rPr>
          <w:lang w:val="en-US"/>
        </w:rPr>
      </w:pPr>
      <w:r w:rsidRPr="00E72E90">
        <w:rPr>
          <w:lang w:val="en-US"/>
        </w:rPr>
        <w:t xml:space="preserve">Table 5 presents the sub-characteristics and attributes related to the </w:t>
      </w:r>
      <w:r w:rsidRPr="00E72E90">
        <w:rPr>
          <w:b/>
          <w:bCs/>
          <w:lang w:val="en-US"/>
        </w:rPr>
        <w:t>Aesthetics</w:t>
      </w:r>
      <w:r w:rsidRPr="00E72E90">
        <w:rPr>
          <w:lang w:val="en-US"/>
        </w:rPr>
        <w:t xml:space="preserve">. This feature refers to the ability of the user interface to please and satisfy the viewer. </w:t>
      </w:r>
    </w:p>
    <w:p w14:paraId="25904003" w14:textId="1EA4E1BD" w:rsidR="004C4A48" w:rsidRPr="00E72E90" w:rsidRDefault="004C4A48" w:rsidP="004C4A48">
      <w:pPr>
        <w:pStyle w:val="BodyText"/>
        <w:rPr>
          <w:lang w:val="en-US"/>
        </w:rPr>
      </w:pPr>
      <w:r w:rsidRPr="00E72E90">
        <w:rPr>
          <w:lang w:val="en-US"/>
        </w:rPr>
        <w:t xml:space="preserve">The attribute </w:t>
      </w:r>
      <w:r w:rsidRPr="00E72E90">
        <w:rPr>
          <w:i/>
          <w:iCs/>
          <w:lang w:val="en-US"/>
        </w:rPr>
        <w:t xml:space="preserve">Coherence in the grouping of components </w:t>
      </w:r>
      <w:r w:rsidRPr="00E72E90">
        <w:rPr>
          <w:lang w:val="en-US"/>
        </w:rPr>
        <w:t xml:space="preserve">refers to the fact that the components must be grouped in contiguous zones of the screen according to the actions they execute. For example, those components with similar actions or those whose execution precedes the execution of another component. The associated metric corresponds to the relationship between the number of coherently grouped components and the total number of components. If the result is 0, there is a greater usability problem, if it is 1, there is no problem. </w:t>
      </w:r>
    </w:p>
    <w:p w14:paraId="1CA564C9" w14:textId="40CCCBDF" w:rsidR="0065424D" w:rsidRPr="00E72E90" w:rsidRDefault="0065424D" w:rsidP="00E72E90">
      <w:pPr>
        <w:pStyle w:val="Caption"/>
        <w:keepNext/>
        <w:spacing w:after="0pt"/>
        <w:rPr>
          <w:i w:val="0"/>
          <w:iCs w:val="0"/>
          <w:smallCaps/>
          <w:noProof/>
          <w:color w:val="auto"/>
          <w:sz w:val="16"/>
          <w:szCs w:val="16"/>
        </w:rPr>
      </w:pPr>
      <w:r w:rsidRPr="00E72E90">
        <w:rPr>
          <w:i w:val="0"/>
          <w:iCs w:val="0"/>
          <w:smallCaps/>
          <w:noProof/>
          <w:color w:val="auto"/>
          <w:sz w:val="16"/>
          <w:szCs w:val="16"/>
        </w:rPr>
        <w:t xml:space="preserve">TABLE </w:t>
      </w:r>
      <w:r w:rsidRPr="00E72E90">
        <w:rPr>
          <w:i w:val="0"/>
          <w:iCs w:val="0"/>
          <w:smallCaps/>
          <w:noProof/>
          <w:color w:val="auto"/>
          <w:sz w:val="16"/>
          <w:szCs w:val="16"/>
        </w:rPr>
        <w:fldChar w:fldCharType="begin"/>
      </w:r>
      <w:r w:rsidRPr="00E72E90">
        <w:rPr>
          <w:i w:val="0"/>
          <w:iCs w:val="0"/>
          <w:smallCaps/>
          <w:noProof/>
          <w:color w:val="auto"/>
          <w:sz w:val="16"/>
          <w:szCs w:val="16"/>
        </w:rPr>
        <w:instrText xml:space="preserve"> SEQ TABLE \* ROMAN </w:instrText>
      </w:r>
      <w:r w:rsidRPr="00E72E90">
        <w:rPr>
          <w:i w:val="0"/>
          <w:iCs w:val="0"/>
          <w:smallCaps/>
          <w:noProof/>
          <w:color w:val="auto"/>
          <w:sz w:val="16"/>
          <w:szCs w:val="16"/>
        </w:rPr>
        <w:fldChar w:fldCharType="separate"/>
      </w:r>
      <w:r w:rsidRPr="00E72E90">
        <w:rPr>
          <w:i w:val="0"/>
          <w:iCs w:val="0"/>
          <w:smallCaps/>
          <w:noProof/>
          <w:color w:val="auto"/>
          <w:sz w:val="16"/>
          <w:szCs w:val="16"/>
        </w:rPr>
        <w:t>V</w:t>
      </w:r>
      <w:r w:rsidRPr="00E72E90">
        <w:rPr>
          <w:i w:val="0"/>
          <w:iCs w:val="0"/>
          <w:smallCaps/>
          <w:noProof/>
          <w:color w:val="auto"/>
          <w:sz w:val="16"/>
          <w:szCs w:val="16"/>
        </w:rPr>
        <w:fldChar w:fldCharType="end"/>
      </w:r>
      <w:r w:rsidRPr="00E72E90">
        <w:rPr>
          <w:i w:val="0"/>
          <w:iCs w:val="0"/>
          <w:smallCaps/>
          <w:noProof/>
          <w:color w:val="auto"/>
          <w:sz w:val="16"/>
          <w:szCs w:val="16"/>
        </w:rPr>
        <w:t>. Sub-characteristics of Aesthetics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ook w:firstRow="0" w:lastRow="0" w:firstColumn="0" w:lastColumn="0" w:noHBand="0" w:noVBand="0"/>
      </w:tblPr>
      <w:tblGrid>
        <w:gridCol w:w="1306"/>
        <w:gridCol w:w="1454"/>
        <w:gridCol w:w="2100"/>
      </w:tblGrid>
      <w:tr w:rsidR="002C2F0C" w:rsidRPr="00E72E90" w14:paraId="6E6E4B1E" w14:textId="77777777" w:rsidTr="002C2F0C">
        <w:trPr>
          <w:cantSplit/>
          <w:trHeight w:val="240"/>
          <w:tblHeader/>
          <w:jc w:val="center"/>
        </w:trPr>
        <w:tc>
          <w:tcPr>
            <w:tcW w:w="65.30pt" w:type="dxa"/>
            <w:vAlign w:val="center"/>
          </w:tcPr>
          <w:p w14:paraId="719468AE" w14:textId="77777777" w:rsidR="002C2F0C" w:rsidRPr="00E72E90" w:rsidRDefault="002C2F0C" w:rsidP="007D6CA3">
            <w:pPr>
              <w:pStyle w:val="tablecolhead"/>
            </w:pPr>
            <w:r w:rsidRPr="00E72E90">
              <w:t>Sub-characteristics</w:t>
            </w:r>
          </w:p>
        </w:tc>
        <w:tc>
          <w:tcPr>
            <w:tcW w:w="72.70pt" w:type="dxa"/>
            <w:vAlign w:val="center"/>
          </w:tcPr>
          <w:p w14:paraId="6580CEF9" w14:textId="77777777" w:rsidR="002C2F0C" w:rsidRPr="00E72E90" w:rsidRDefault="002C2F0C" w:rsidP="007D6CA3">
            <w:pPr>
              <w:pStyle w:val="tablecolhead"/>
            </w:pPr>
            <w:r w:rsidRPr="00E72E90">
              <w:t>Attribute</w:t>
            </w:r>
          </w:p>
        </w:tc>
        <w:tc>
          <w:tcPr>
            <w:tcW w:w="105pt" w:type="dxa"/>
            <w:vAlign w:val="center"/>
          </w:tcPr>
          <w:p w14:paraId="199118BA" w14:textId="77777777" w:rsidR="002C2F0C" w:rsidRPr="00E72E90" w:rsidRDefault="002C2F0C" w:rsidP="007D6CA3">
            <w:pPr>
              <w:pStyle w:val="tablecolhead"/>
            </w:pPr>
            <w:r w:rsidRPr="00E72E90">
              <w:t>Meaning</w:t>
            </w:r>
          </w:p>
        </w:tc>
      </w:tr>
      <w:tr w:rsidR="002C2F0C" w:rsidRPr="00E72E90" w14:paraId="726ED238" w14:textId="77777777" w:rsidTr="002C2F0C">
        <w:trPr>
          <w:trHeight w:val="320"/>
          <w:jc w:val="center"/>
        </w:trPr>
        <w:tc>
          <w:tcPr>
            <w:tcW w:w="65.30pt" w:type="dxa"/>
            <w:vMerge w:val="restart"/>
            <w:vAlign w:val="center"/>
          </w:tcPr>
          <w:p w14:paraId="200FBF43" w14:textId="01E49AD4" w:rsidR="002C2F0C" w:rsidRPr="00E72E90" w:rsidRDefault="002C2F0C" w:rsidP="007D6CA3">
            <w:pPr>
              <w:pStyle w:val="Default"/>
              <w:jc w:val="both"/>
              <w:rPr>
                <w:lang w:val="en-US"/>
              </w:rPr>
            </w:pPr>
            <w:r w:rsidRPr="00E72E90">
              <w:rPr>
                <w:sz w:val="18"/>
                <w:szCs w:val="18"/>
                <w:lang w:val="en-US"/>
              </w:rPr>
              <w:t xml:space="preserve">5.1 Proportionality </w:t>
            </w:r>
          </w:p>
        </w:tc>
        <w:tc>
          <w:tcPr>
            <w:tcW w:w="72.70pt" w:type="dxa"/>
            <w:vAlign w:val="center"/>
          </w:tcPr>
          <w:p w14:paraId="172942E9" w14:textId="57910D6C" w:rsidR="002C2F0C" w:rsidRPr="00E72E90" w:rsidRDefault="002C2F0C" w:rsidP="007D6CA3">
            <w:pPr>
              <w:pStyle w:val="Default"/>
              <w:rPr>
                <w:lang w:val="en-US"/>
              </w:rPr>
            </w:pPr>
            <w:r w:rsidRPr="00E72E90">
              <w:rPr>
                <w:sz w:val="18"/>
                <w:szCs w:val="18"/>
                <w:lang w:val="en-US"/>
              </w:rPr>
              <w:t xml:space="preserve">5.1.1 Ratio of size between elements and screen size </w:t>
            </w:r>
          </w:p>
        </w:tc>
        <w:tc>
          <w:tcPr>
            <w:tcW w:w="105pt" w:type="dxa"/>
            <w:vAlign w:val="center"/>
          </w:tcPr>
          <w:p w14:paraId="24F8A8C2" w14:textId="72BCD208" w:rsidR="002C2F0C" w:rsidRPr="00E72E90" w:rsidRDefault="002C2F0C" w:rsidP="007D6CA3">
            <w:pPr>
              <w:pStyle w:val="Default"/>
              <w:jc w:val="both"/>
              <w:rPr>
                <w:lang w:val="en-US"/>
              </w:rPr>
            </w:pPr>
            <w:r w:rsidRPr="00E72E90">
              <w:rPr>
                <w:sz w:val="18"/>
                <w:szCs w:val="18"/>
                <w:lang w:val="en-US"/>
              </w:rPr>
              <w:t xml:space="preserve">Is the area occupied by a component on the screen correctly related to the total area of the application on the screen? </w:t>
            </w:r>
          </w:p>
        </w:tc>
      </w:tr>
      <w:tr w:rsidR="002C2F0C" w:rsidRPr="00E72E90" w14:paraId="1749E0AB" w14:textId="77777777" w:rsidTr="002C2F0C">
        <w:trPr>
          <w:trHeight w:val="320"/>
          <w:jc w:val="center"/>
        </w:trPr>
        <w:tc>
          <w:tcPr>
            <w:tcW w:w="65.30pt" w:type="dxa"/>
            <w:vMerge/>
            <w:vAlign w:val="center"/>
          </w:tcPr>
          <w:p w14:paraId="3D8BF508" w14:textId="77777777" w:rsidR="002C2F0C" w:rsidRPr="00E72E90" w:rsidRDefault="002C2F0C" w:rsidP="007D6CA3">
            <w:pPr>
              <w:pStyle w:val="Default"/>
              <w:jc w:val="both"/>
              <w:rPr>
                <w:sz w:val="18"/>
                <w:szCs w:val="18"/>
                <w:lang w:val="en-US"/>
              </w:rPr>
            </w:pPr>
          </w:p>
        </w:tc>
        <w:tc>
          <w:tcPr>
            <w:tcW w:w="72.70pt" w:type="dxa"/>
            <w:vAlign w:val="center"/>
          </w:tcPr>
          <w:p w14:paraId="3D440B20" w14:textId="6334298C" w:rsidR="002C2F0C" w:rsidRPr="00E72E90" w:rsidRDefault="002C2F0C" w:rsidP="007D6CA3">
            <w:pPr>
              <w:pStyle w:val="Default"/>
              <w:rPr>
                <w:lang w:val="en-US"/>
              </w:rPr>
            </w:pPr>
            <w:r w:rsidRPr="00E72E90">
              <w:rPr>
                <w:sz w:val="18"/>
                <w:szCs w:val="18"/>
                <w:lang w:val="en-US"/>
              </w:rPr>
              <w:t xml:space="preserve">5.2.1 Coherence in the grouping of components </w:t>
            </w:r>
          </w:p>
        </w:tc>
        <w:tc>
          <w:tcPr>
            <w:tcW w:w="105pt" w:type="dxa"/>
            <w:vAlign w:val="center"/>
          </w:tcPr>
          <w:p w14:paraId="766B8E95" w14:textId="63B74C9A" w:rsidR="002C2F0C" w:rsidRPr="00E72E90" w:rsidRDefault="002C2F0C" w:rsidP="007D6CA3">
            <w:pPr>
              <w:pStyle w:val="Default"/>
              <w:jc w:val="both"/>
              <w:rPr>
                <w:lang w:val="en-US"/>
              </w:rPr>
            </w:pPr>
            <w:r w:rsidRPr="00E72E90">
              <w:rPr>
                <w:sz w:val="18"/>
                <w:szCs w:val="18"/>
                <w:lang w:val="en-US"/>
              </w:rPr>
              <w:t xml:space="preserve">Are the components grouped according to the purpose they must fulfill? </w:t>
            </w:r>
          </w:p>
        </w:tc>
      </w:tr>
      <w:tr w:rsidR="002C2F0C" w:rsidRPr="00E72E90" w14:paraId="3F1EC582" w14:textId="77777777" w:rsidTr="002C2F0C">
        <w:trPr>
          <w:trHeight w:val="320"/>
          <w:jc w:val="center"/>
        </w:trPr>
        <w:tc>
          <w:tcPr>
            <w:tcW w:w="65.30pt" w:type="dxa"/>
            <w:vMerge w:val="restart"/>
            <w:vAlign w:val="center"/>
          </w:tcPr>
          <w:p w14:paraId="2083B3F1" w14:textId="6B68C31F" w:rsidR="002C2F0C" w:rsidRPr="00E72E90" w:rsidRDefault="002C2F0C" w:rsidP="007D6CA3">
            <w:pPr>
              <w:pStyle w:val="Default"/>
              <w:jc w:val="both"/>
              <w:rPr>
                <w:lang w:val="en-US"/>
              </w:rPr>
            </w:pPr>
            <w:r w:rsidRPr="00E72E90">
              <w:rPr>
                <w:sz w:val="18"/>
                <w:szCs w:val="18"/>
                <w:lang w:val="en-US"/>
              </w:rPr>
              <w:t xml:space="preserve">5.2 Visual consistency </w:t>
            </w:r>
          </w:p>
        </w:tc>
        <w:tc>
          <w:tcPr>
            <w:tcW w:w="72.70pt" w:type="dxa"/>
            <w:vAlign w:val="center"/>
          </w:tcPr>
          <w:p w14:paraId="0F5A9CCC" w14:textId="7FAE8DBD" w:rsidR="002C2F0C" w:rsidRPr="00E72E90" w:rsidRDefault="002C2F0C" w:rsidP="007D6CA3">
            <w:pPr>
              <w:pStyle w:val="Default"/>
              <w:rPr>
                <w:lang w:val="en-US"/>
              </w:rPr>
            </w:pPr>
            <w:r w:rsidRPr="00E72E90">
              <w:rPr>
                <w:sz w:val="18"/>
                <w:szCs w:val="18"/>
                <w:lang w:val="en-US"/>
              </w:rPr>
              <w:t xml:space="preserve">5.2.2 Uniformity of colors </w:t>
            </w:r>
          </w:p>
        </w:tc>
        <w:tc>
          <w:tcPr>
            <w:tcW w:w="105pt" w:type="dxa"/>
            <w:vAlign w:val="center"/>
          </w:tcPr>
          <w:p w14:paraId="223DFCFA" w14:textId="661C5D62" w:rsidR="002C2F0C" w:rsidRPr="00E72E90" w:rsidRDefault="002C2F0C" w:rsidP="007D6CA3">
            <w:pPr>
              <w:pStyle w:val="Default"/>
              <w:jc w:val="both"/>
              <w:rPr>
                <w:lang w:val="en-US"/>
              </w:rPr>
            </w:pPr>
            <w:r w:rsidRPr="00E72E90">
              <w:rPr>
                <w:sz w:val="18"/>
                <w:szCs w:val="18"/>
                <w:lang w:val="en-US"/>
              </w:rPr>
              <w:t xml:space="preserve">Are the background colors used consistent in all sections of the application? </w:t>
            </w:r>
          </w:p>
        </w:tc>
      </w:tr>
      <w:tr w:rsidR="002C2F0C" w:rsidRPr="00E72E90" w14:paraId="7D16DE79" w14:textId="77777777" w:rsidTr="002C2F0C">
        <w:trPr>
          <w:trHeight w:val="320"/>
          <w:jc w:val="center"/>
        </w:trPr>
        <w:tc>
          <w:tcPr>
            <w:tcW w:w="65.30pt" w:type="dxa"/>
            <w:vMerge/>
            <w:vAlign w:val="center"/>
          </w:tcPr>
          <w:p w14:paraId="7DA0EAE5" w14:textId="77777777" w:rsidR="002C2F0C" w:rsidRPr="00E72E90" w:rsidRDefault="002C2F0C" w:rsidP="007D6CA3">
            <w:pPr>
              <w:pStyle w:val="Default"/>
              <w:jc w:val="both"/>
              <w:rPr>
                <w:sz w:val="18"/>
                <w:szCs w:val="18"/>
                <w:lang w:val="en-US"/>
              </w:rPr>
            </w:pPr>
          </w:p>
        </w:tc>
        <w:tc>
          <w:tcPr>
            <w:tcW w:w="72.70pt" w:type="dxa"/>
            <w:vAlign w:val="center"/>
          </w:tcPr>
          <w:p w14:paraId="21604981" w14:textId="630CDC82" w:rsidR="002C2F0C" w:rsidRPr="00E72E90" w:rsidRDefault="002C2F0C" w:rsidP="007D6CA3">
            <w:pPr>
              <w:pStyle w:val="Default"/>
              <w:rPr>
                <w:lang w:val="en-US"/>
              </w:rPr>
            </w:pPr>
            <w:r w:rsidRPr="00E72E90">
              <w:rPr>
                <w:sz w:val="18"/>
                <w:szCs w:val="18"/>
                <w:lang w:val="en-US"/>
              </w:rPr>
              <w:t xml:space="preserve">5.2.3 Contrast colors </w:t>
            </w:r>
          </w:p>
        </w:tc>
        <w:tc>
          <w:tcPr>
            <w:tcW w:w="105pt" w:type="dxa"/>
            <w:vAlign w:val="center"/>
          </w:tcPr>
          <w:p w14:paraId="05F0AC83" w14:textId="3DA63C8C" w:rsidR="002C2F0C" w:rsidRPr="00E72E90" w:rsidRDefault="002C2F0C" w:rsidP="007D6CA3">
            <w:pPr>
              <w:pStyle w:val="Default"/>
              <w:jc w:val="both"/>
              <w:rPr>
                <w:lang w:val="en-US"/>
              </w:rPr>
            </w:pPr>
            <w:r w:rsidRPr="00E72E90">
              <w:rPr>
                <w:sz w:val="18"/>
                <w:szCs w:val="18"/>
                <w:lang w:val="en-US"/>
              </w:rPr>
              <w:t xml:space="preserve">Is the level of brightness and colors of the components ad-equate? </w:t>
            </w:r>
          </w:p>
        </w:tc>
      </w:tr>
    </w:tbl>
    <w:p w14:paraId="60171794" w14:textId="33140F94" w:rsidR="002C2F0C" w:rsidRPr="00E72E90" w:rsidRDefault="004C4A48" w:rsidP="002C2F0C">
      <w:pPr>
        <w:pStyle w:val="BodyText"/>
        <w:rPr>
          <w:lang w:val="en-US"/>
        </w:rPr>
      </w:pPr>
      <w:r w:rsidRPr="00E72E90">
        <w:rPr>
          <w:lang w:val="en-US"/>
        </w:rPr>
        <w:t xml:space="preserve">It is also necessary to establish a quality model to evaluate the quality in use of the applications for IDTV considering the devices through which the user can interact with said applications. It was considered to evaluate the quality in use in terms of the satisfaction achieved by the viewer. </w:t>
      </w:r>
    </w:p>
    <w:p w14:paraId="5ECD7A81" w14:textId="5441197E" w:rsidR="004C4A48" w:rsidRPr="00E72E90" w:rsidRDefault="004C4A48" w:rsidP="004C4A48">
      <w:pPr>
        <w:pStyle w:val="BodyText"/>
        <w:rPr>
          <w:lang w:val="en-US"/>
        </w:rPr>
      </w:pPr>
      <w:r w:rsidRPr="00E72E90">
        <w:rPr>
          <w:lang w:val="en-US"/>
        </w:rPr>
        <w:t xml:space="preserve">Table </w:t>
      </w:r>
      <w:r w:rsidR="002C2F0C" w:rsidRPr="00E72E90">
        <w:rPr>
          <w:lang w:val="en-US"/>
        </w:rPr>
        <w:t>6</w:t>
      </w:r>
      <w:r w:rsidRPr="00E72E90">
        <w:rPr>
          <w:lang w:val="en-US"/>
        </w:rPr>
        <w:t xml:space="preserve"> presents sub-characteristics and attributes of </w:t>
      </w:r>
      <w:r w:rsidRPr="00E72E90">
        <w:rPr>
          <w:b/>
          <w:bCs/>
          <w:lang w:val="en-US"/>
        </w:rPr>
        <w:t>Satisfaction</w:t>
      </w:r>
      <w:r w:rsidRPr="00E72E90">
        <w:rPr>
          <w:lang w:val="en-US"/>
        </w:rPr>
        <w:t xml:space="preserve">. This characteristic refers to the degree to which users feel satisfied with the experience of using a product in a context of specific use [9]. </w:t>
      </w:r>
    </w:p>
    <w:p w14:paraId="7F7923A3" w14:textId="0A1C9521" w:rsidR="0065424D" w:rsidRPr="00E72E90" w:rsidRDefault="0065424D" w:rsidP="00E72E90">
      <w:pPr>
        <w:pStyle w:val="Caption"/>
        <w:keepNext/>
        <w:spacing w:after="0pt"/>
        <w:rPr>
          <w:i w:val="0"/>
          <w:iCs w:val="0"/>
          <w:smallCaps/>
          <w:noProof/>
          <w:color w:val="auto"/>
          <w:sz w:val="16"/>
          <w:szCs w:val="16"/>
        </w:rPr>
      </w:pPr>
      <w:r w:rsidRPr="00E72E90">
        <w:rPr>
          <w:i w:val="0"/>
          <w:iCs w:val="0"/>
          <w:smallCaps/>
          <w:noProof/>
          <w:color w:val="auto"/>
          <w:sz w:val="16"/>
          <w:szCs w:val="16"/>
        </w:rPr>
        <w:lastRenderedPageBreak/>
        <w:t xml:space="preserve">TABLE </w:t>
      </w:r>
      <w:r w:rsidRPr="00E72E90">
        <w:rPr>
          <w:i w:val="0"/>
          <w:iCs w:val="0"/>
          <w:smallCaps/>
          <w:noProof/>
          <w:color w:val="auto"/>
          <w:sz w:val="16"/>
          <w:szCs w:val="16"/>
        </w:rPr>
        <w:fldChar w:fldCharType="begin"/>
      </w:r>
      <w:r w:rsidRPr="00E72E90">
        <w:rPr>
          <w:i w:val="0"/>
          <w:iCs w:val="0"/>
          <w:smallCaps/>
          <w:noProof/>
          <w:color w:val="auto"/>
          <w:sz w:val="16"/>
          <w:szCs w:val="16"/>
        </w:rPr>
        <w:instrText xml:space="preserve"> SEQ TABLE \* ROMAN </w:instrText>
      </w:r>
      <w:r w:rsidRPr="00E72E90">
        <w:rPr>
          <w:i w:val="0"/>
          <w:iCs w:val="0"/>
          <w:smallCaps/>
          <w:noProof/>
          <w:color w:val="auto"/>
          <w:sz w:val="16"/>
          <w:szCs w:val="16"/>
        </w:rPr>
        <w:fldChar w:fldCharType="separate"/>
      </w:r>
      <w:r w:rsidRPr="00E72E90">
        <w:rPr>
          <w:i w:val="0"/>
          <w:iCs w:val="0"/>
          <w:smallCaps/>
          <w:noProof/>
          <w:color w:val="auto"/>
          <w:sz w:val="16"/>
          <w:szCs w:val="16"/>
        </w:rPr>
        <w:t>VI</w:t>
      </w:r>
      <w:r w:rsidRPr="00E72E90">
        <w:rPr>
          <w:i w:val="0"/>
          <w:iCs w:val="0"/>
          <w:smallCaps/>
          <w:noProof/>
          <w:color w:val="auto"/>
          <w:sz w:val="16"/>
          <w:szCs w:val="16"/>
        </w:rPr>
        <w:fldChar w:fldCharType="end"/>
      </w:r>
      <w:r w:rsidRPr="00E72E90">
        <w:rPr>
          <w:i w:val="0"/>
          <w:iCs w:val="0"/>
          <w:smallCaps/>
          <w:noProof/>
          <w:color w:val="auto"/>
          <w:sz w:val="16"/>
          <w:szCs w:val="16"/>
        </w:rPr>
        <w:t>. Sub-characteristics of Satisfaction</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ook w:firstRow="0" w:lastRow="0" w:firstColumn="0" w:lastColumn="0" w:noHBand="0" w:noVBand="0"/>
      </w:tblPr>
      <w:tblGrid>
        <w:gridCol w:w="1212"/>
        <w:gridCol w:w="1479"/>
        <w:gridCol w:w="2169"/>
      </w:tblGrid>
      <w:tr w:rsidR="002C2F0C" w:rsidRPr="00E72E90" w14:paraId="481F5ED0" w14:textId="77777777" w:rsidTr="007D6CA3">
        <w:trPr>
          <w:cantSplit/>
          <w:trHeight w:val="240"/>
          <w:tblHeader/>
          <w:jc w:val="center"/>
        </w:trPr>
        <w:tc>
          <w:tcPr>
            <w:tcW w:w="60.60pt" w:type="dxa"/>
            <w:vAlign w:val="center"/>
          </w:tcPr>
          <w:p w14:paraId="7E76E367" w14:textId="77777777" w:rsidR="002C2F0C" w:rsidRPr="00E72E90" w:rsidRDefault="002C2F0C" w:rsidP="007D6CA3">
            <w:pPr>
              <w:pStyle w:val="tablecolhead"/>
            </w:pPr>
            <w:r w:rsidRPr="00E72E90">
              <w:t>Sub-characteristics</w:t>
            </w:r>
          </w:p>
        </w:tc>
        <w:tc>
          <w:tcPr>
            <w:tcW w:w="73.95pt" w:type="dxa"/>
            <w:vAlign w:val="center"/>
          </w:tcPr>
          <w:p w14:paraId="31FECFCE" w14:textId="77777777" w:rsidR="002C2F0C" w:rsidRPr="00E72E90" w:rsidRDefault="002C2F0C" w:rsidP="007D6CA3">
            <w:pPr>
              <w:pStyle w:val="tablecolhead"/>
            </w:pPr>
            <w:r w:rsidRPr="00E72E90">
              <w:t>Attribute</w:t>
            </w:r>
          </w:p>
        </w:tc>
        <w:tc>
          <w:tcPr>
            <w:tcW w:w="108.45pt" w:type="dxa"/>
            <w:vAlign w:val="center"/>
          </w:tcPr>
          <w:p w14:paraId="1776EAEE" w14:textId="77777777" w:rsidR="002C2F0C" w:rsidRPr="00E72E90" w:rsidRDefault="002C2F0C" w:rsidP="007D6CA3">
            <w:pPr>
              <w:pStyle w:val="tablecolhead"/>
            </w:pPr>
            <w:r w:rsidRPr="00E72E90">
              <w:t>Meaning</w:t>
            </w:r>
          </w:p>
        </w:tc>
      </w:tr>
      <w:tr w:rsidR="002C2F0C" w:rsidRPr="00E72E90" w14:paraId="342452EB" w14:textId="77777777" w:rsidTr="007D6CA3">
        <w:trPr>
          <w:trHeight w:val="320"/>
          <w:jc w:val="center"/>
        </w:trPr>
        <w:tc>
          <w:tcPr>
            <w:tcW w:w="60.60pt" w:type="dxa"/>
            <w:vAlign w:val="center"/>
          </w:tcPr>
          <w:p w14:paraId="76852DCC" w14:textId="11F23A6A" w:rsidR="002C2F0C" w:rsidRPr="00E72E90" w:rsidRDefault="002C2F0C" w:rsidP="007D6CA3">
            <w:pPr>
              <w:pStyle w:val="Default"/>
              <w:jc w:val="both"/>
              <w:rPr>
                <w:lang w:val="en-US"/>
              </w:rPr>
            </w:pPr>
            <w:r w:rsidRPr="00E72E90">
              <w:rPr>
                <w:sz w:val="18"/>
                <w:szCs w:val="18"/>
                <w:lang w:val="en-US"/>
              </w:rPr>
              <w:t xml:space="preserve">6.1 </w:t>
            </w:r>
            <w:r w:rsidR="00E72E90" w:rsidRPr="00E72E90">
              <w:rPr>
                <w:sz w:val="18"/>
                <w:szCs w:val="18"/>
                <w:lang w:val="en-US"/>
              </w:rPr>
              <w:t>Sympathy</w:t>
            </w:r>
            <w:r w:rsidRPr="00E72E90">
              <w:rPr>
                <w:sz w:val="18"/>
                <w:szCs w:val="18"/>
                <w:lang w:val="en-US"/>
              </w:rPr>
              <w:t xml:space="preserve"> </w:t>
            </w:r>
          </w:p>
        </w:tc>
        <w:tc>
          <w:tcPr>
            <w:tcW w:w="73.95pt" w:type="dxa"/>
            <w:vAlign w:val="center"/>
          </w:tcPr>
          <w:p w14:paraId="6E3ADBF3" w14:textId="50BF4E8B" w:rsidR="002C2F0C" w:rsidRPr="00E72E90" w:rsidRDefault="002C2F0C" w:rsidP="007D6CA3">
            <w:pPr>
              <w:pStyle w:val="Default"/>
              <w:rPr>
                <w:lang w:val="en-US"/>
              </w:rPr>
            </w:pPr>
            <w:r w:rsidRPr="00E72E90">
              <w:rPr>
                <w:sz w:val="18"/>
                <w:szCs w:val="18"/>
                <w:lang w:val="en-US"/>
              </w:rPr>
              <w:t xml:space="preserve">6.1.1 Compliance on the behavior of the application </w:t>
            </w:r>
          </w:p>
        </w:tc>
        <w:tc>
          <w:tcPr>
            <w:tcW w:w="108.45pt" w:type="dxa"/>
            <w:vAlign w:val="center"/>
          </w:tcPr>
          <w:p w14:paraId="6314E865" w14:textId="0676A6F8" w:rsidR="002C2F0C" w:rsidRPr="00E72E90" w:rsidRDefault="002C2F0C" w:rsidP="007D6CA3">
            <w:pPr>
              <w:pStyle w:val="Default"/>
              <w:jc w:val="both"/>
              <w:rPr>
                <w:lang w:val="en-US"/>
              </w:rPr>
            </w:pPr>
            <w:r w:rsidRPr="00E72E90">
              <w:rPr>
                <w:sz w:val="18"/>
                <w:szCs w:val="18"/>
                <w:lang w:val="en-US"/>
              </w:rPr>
              <w:t xml:space="preserve">Does the user feel comfortable with the tasks that are al-lowed to perform in the IDTV application? </w:t>
            </w:r>
          </w:p>
        </w:tc>
      </w:tr>
      <w:tr w:rsidR="002C2F0C" w:rsidRPr="00E72E90" w14:paraId="2C073A0C" w14:textId="77777777" w:rsidTr="007D6CA3">
        <w:trPr>
          <w:trHeight w:val="320"/>
          <w:jc w:val="center"/>
        </w:trPr>
        <w:tc>
          <w:tcPr>
            <w:tcW w:w="60.60pt" w:type="dxa"/>
            <w:vMerge w:val="restart"/>
            <w:vAlign w:val="center"/>
          </w:tcPr>
          <w:p w14:paraId="1CABDED7" w14:textId="0CABDF65" w:rsidR="002C2F0C" w:rsidRPr="00E72E90" w:rsidRDefault="002C2F0C" w:rsidP="007D6CA3">
            <w:pPr>
              <w:pStyle w:val="Default"/>
              <w:jc w:val="both"/>
              <w:rPr>
                <w:lang w:val="en-US"/>
              </w:rPr>
            </w:pPr>
            <w:r w:rsidRPr="00E72E90">
              <w:rPr>
                <w:sz w:val="18"/>
                <w:szCs w:val="18"/>
                <w:lang w:val="en-US"/>
              </w:rPr>
              <w:t xml:space="preserve">6.2 Comfort </w:t>
            </w:r>
          </w:p>
        </w:tc>
        <w:tc>
          <w:tcPr>
            <w:tcW w:w="73.95pt" w:type="dxa"/>
            <w:vAlign w:val="center"/>
          </w:tcPr>
          <w:p w14:paraId="0890A764" w14:textId="18E83678" w:rsidR="002C2F0C" w:rsidRPr="00E72E90" w:rsidRDefault="002C2F0C" w:rsidP="007D6CA3">
            <w:pPr>
              <w:pStyle w:val="Default"/>
              <w:rPr>
                <w:lang w:val="en-US"/>
              </w:rPr>
            </w:pPr>
            <w:r w:rsidRPr="00E72E90">
              <w:rPr>
                <w:sz w:val="18"/>
                <w:szCs w:val="18"/>
                <w:lang w:val="en-US"/>
              </w:rPr>
              <w:t xml:space="preserve">6.2.1 Navigability between available functions </w:t>
            </w:r>
          </w:p>
        </w:tc>
        <w:tc>
          <w:tcPr>
            <w:tcW w:w="108.45pt" w:type="dxa"/>
            <w:vAlign w:val="center"/>
          </w:tcPr>
          <w:p w14:paraId="30724D2B" w14:textId="6FB4CF03" w:rsidR="002C2F0C" w:rsidRPr="00E72E90" w:rsidRDefault="002C2F0C" w:rsidP="007D6CA3">
            <w:pPr>
              <w:pStyle w:val="Default"/>
              <w:jc w:val="both"/>
              <w:rPr>
                <w:lang w:val="en-US"/>
              </w:rPr>
            </w:pPr>
            <w:r w:rsidRPr="00E72E90">
              <w:rPr>
                <w:sz w:val="18"/>
                <w:szCs w:val="18"/>
                <w:lang w:val="en-US"/>
              </w:rPr>
              <w:t xml:space="preserve">What is the level of compliance achieved when using the available navigation method to move from one functionality to another? </w:t>
            </w:r>
          </w:p>
        </w:tc>
      </w:tr>
      <w:tr w:rsidR="002C2F0C" w:rsidRPr="00E72E90" w14:paraId="3F39BCBE" w14:textId="77777777" w:rsidTr="007D6CA3">
        <w:trPr>
          <w:trHeight w:val="320"/>
          <w:jc w:val="center"/>
        </w:trPr>
        <w:tc>
          <w:tcPr>
            <w:tcW w:w="60.60pt" w:type="dxa"/>
            <w:vMerge/>
            <w:vAlign w:val="center"/>
          </w:tcPr>
          <w:p w14:paraId="2C4AA684" w14:textId="77777777" w:rsidR="002C2F0C" w:rsidRPr="00E72E90" w:rsidRDefault="002C2F0C" w:rsidP="007D6CA3">
            <w:pPr>
              <w:pStyle w:val="Default"/>
              <w:jc w:val="both"/>
              <w:rPr>
                <w:sz w:val="18"/>
                <w:szCs w:val="18"/>
                <w:lang w:val="en-US"/>
              </w:rPr>
            </w:pPr>
          </w:p>
        </w:tc>
        <w:tc>
          <w:tcPr>
            <w:tcW w:w="73.95pt" w:type="dxa"/>
            <w:vAlign w:val="center"/>
          </w:tcPr>
          <w:p w14:paraId="46E2ECB8" w14:textId="28C8D7C6" w:rsidR="002C2F0C" w:rsidRPr="00E72E90" w:rsidRDefault="002C2F0C" w:rsidP="007D6CA3">
            <w:pPr>
              <w:pStyle w:val="Default"/>
              <w:rPr>
                <w:lang w:val="en-US"/>
              </w:rPr>
            </w:pPr>
            <w:r w:rsidRPr="00E72E90">
              <w:rPr>
                <w:sz w:val="18"/>
                <w:szCs w:val="18"/>
                <w:lang w:val="en-US"/>
              </w:rPr>
              <w:t xml:space="preserve">6.2.2 Text input modes </w:t>
            </w:r>
          </w:p>
        </w:tc>
        <w:tc>
          <w:tcPr>
            <w:tcW w:w="108.45pt" w:type="dxa"/>
            <w:vAlign w:val="center"/>
          </w:tcPr>
          <w:p w14:paraId="0AA035B9" w14:textId="5035F71F" w:rsidR="002C2F0C" w:rsidRPr="00E72E90" w:rsidRDefault="002C2F0C" w:rsidP="007D6CA3">
            <w:pPr>
              <w:pStyle w:val="Default"/>
              <w:jc w:val="both"/>
              <w:rPr>
                <w:lang w:val="en-US"/>
              </w:rPr>
            </w:pPr>
            <w:r w:rsidRPr="00E72E90">
              <w:rPr>
                <w:sz w:val="18"/>
                <w:szCs w:val="18"/>
                <w:lang w:val="en-US"/>
              </w:rPr>
              <w:t xml:space="preserve">How much time does it take for a user to enter text into the application? </w:t>
            </w:r>
          </w:p>
        </w:tc>
      </w:tr>
      <w:tr w:rsidR="002C2F0C" w:rsidRPr="00E72E90" w14:paraId="6D329254" w14:textId="77777777" w:rsidTr="007D6CA3">
        <w:trPr>
          <w:trHeight w:val="320"/>
          <w:jc w:val="center"/>
        </w:trPr>
        <w:tc>
          <w:tcPr>
            <w:tcW w:w="60.60pt" w:type="dxa"/>
            <w:vMerge w:val="restart"/>
            <w:vAlign w:val="center"/>
          </w:tcPr>
          <w:p w14:paraId="2118A885" w14:textId="76CA5930" w:rsidR="002C2F0C" w:rsidRPr="00E72E90" w:rsidRDefault="002C2F0C" w:rsidP="002C2F0C">
            <w:pPr>
              <w:pStyle w:val="Default"/>
              <w:jc w:val="both"/>
              <w:rPr>
                <w:lang w:val="en-US"/>
              </w:rPr>
            </w:pPr>
            <w:r w:rsidRPr="00E72E90">
              <w:rPr>
                <w:sz w:val="18"/>
                <w:szCs w:val="18"/>
                <w:lang w:val="en-US"/>
              </w:rPr>
              <w:t xml:space="preserve">6.3 Trust </w:t>
            </w:r>
          </w:p>
        </w:tc>
        <w:tc>
          <w:tcPr>
            <w:tcW w:w="73.95pt" w:type="dxa"/>
            <w:vAlign w:val="center"/>
          </w:tcPr>
          <w:p w14:paraId="4A05B615" w14:textId="44278028" w:rsidR="002C2F0C" w:rsidRPr="00E72E90" w:rsidRDefault="002C2F0C" w:rsidP="002C2F0C">
            <w:pPr>
              <w:pStyle w:val="Default"/>
              <w:rPr>
                <w:sz w:val="18"/>
                <w:szCs w:val="18"/>
                <w:lang w:val="en-US"/>
              </w:rPr>
            </w:pPr>
            <w:r w:rsidRPr="00E72E90">
              <w:rPr>
                <w:sz w:val="18"/>
                <w:szCs w:val="18"/>
                <w:lang w:val="en-US"/>
              </w:rPr>
              <w:t xml:space="preserve">6.3.1 Consistency of the result </w:t>
            </w:r>
          </w:p>
        </w:tc>
        <w:tc>
          <w:tcPr>
            <w:tcW w:w="108.45pt" w:type="dxa"/>
            <w:vAlign w:val="center"/>
          </w:tcPr>
          <w:p w14:paraId="58270D35" w14:textId="4B6712C2" w:rsidR="002C2F0C" w:rsidRPr="00E72E90" w:rsidRDefault="002C2F0C" w:rsidP="002C2F0C">
            <w:pPr>
              <w:pStyle w:val="Default"/>
              <w:jc w:val="both"/>
              <w:rPr>
                <w:sz w:val="18"/>
                <w:szCs w:val="18"/>
                <w:lang w:val="en-US"/>
              </w:rPr>
            </w:pPr>
            <w:r w:rsidRPr="00E72E90">
              <w:rPr>
                <w:sz w:val="18"/>
                <w:szCs w:val="18"/>
                <w:lang w:val="en-US"/>
              </w:rPr>
              <w:t xml:space="preserve">Are the results presented adequate? </w:t>
            </w:r>
          </w:p>
        </w:tc>
      </w:tr>
      <w:tr w:rsidR="002C2F0C" w:rsidRPr="00E72E90" w14:paraId="7F7AC2C3" w14:textId="77777777" w:rsidTr="007D6CA3">
        <w:trPr>
          <w:trHeight w:val="320"/>
          <w:jc w:val="center"/>
        </w:trPr>
        <w:tc>
          <w:tcPr>
            <w:tcW w:w="60.60pt" w:type="dxa"/>
            <w:vMerge/>
            <w:vAlign w:val="center"/>
          </w:tcPr>
          <w:p w14:paraId="5417A666" w14:textId="77777777" w:rsidR="002C2F0C" w:rsidRPr="00E72E90" w:rsidRDefault="002C2F0C" w:rsidP="002C2F0C">
            <w:pPr>
              <w:pStyle w:val="Default"/>
              <w:jc w:val="both"/>
              <w:rPr>
                <w:sz w:val="18"/>
                <w:szCs w:val="18"/>
                <w:lang w:val="en-US"/>
              </w:rPr>
            </w:pPr>
          </w:p>
        </w:tc>
        <w:tc>
          <w:tcPr>
            <w:tcW w:w="73.95pt" w:type="dxa"/>
            <w:vAlign w:val="center"/>
          </w:tcPr>
          <w:p w14:paraId="2A578773" w14:textId="241908DA" w:rsidR="002C2F0C" w:rsidRPr="00E72E90" w:rsidRDefault="002C2F0C" w:rsidP="002C2F0C">
            <w:pPr>
              <w:pStyle w:val="Default"/>
              <w:rPr>
                <w:lang w:val="en-US"/>
              </w:rPr>
            </w:pPr>
            <w:r w:rsidRPr="00E72E90">
              <w:rPr>
                <w:sz w:val="18"/>
                <w:szCs w:val="18"/>
                <w:lang w:val="en-US"/>
              </w:rPr>
              <w:t xml:space="preserve">6.3.2 Results waiting time </w:t>
            </w:r>
          </w:p>
        </w:tc>
        <w:tc>
          <w:tcPr>
            <w:tcW w:w="108.45pt" w:type="dxa"/>
            <w:vAlign w:val="center"/>
          </w:tcPr>
          <w:p w14:paraId="7AF40BEF" w14:textId="1F7E60DA" w:rsidR="002C2F0C" w:rsidRPr="00E72E90" w:rsidRDefault="002C2F0C" w:rsidP="002C2F0C">
            <w:pPr>
              <w:pStyle w:val="Default"/>
              <w:jc w:val="both"/>
              <w:rPr>
                <w:lang w:val="en-US"/>
              </w:rPr>
            </w:pPr>
            <w:r w:rsidRPr="00E72E90">
              <w:rPr>
                <w:sz w:val="18"/>
                <w:szCs w:val="18"/>
                <w:lang w:val="en-US"/>
              </w:rPr>
              <w:t xml:space="preserve">How long must a user wait for the results to be presented after having executed an action? </w:t>
            </w:r>
          </w:p>
        </w:tc>
      </w:tr>
    </w:tbl>
    <w:p w14:paraId="60BB86F4" w14:textId="199E090A" w:rsidR="00D02841" w:rsidRPr="00E72E90" w:rsidRDefault="004C4A48" w:rsidP="004C4A48">
      <w:pPr>
        <w:pStyle w:val="BodyText"/>
        <w:rPr>
          <w:lang w:val="en-US"/>
        </w:rPr>
      </w:pPr>
      <w:r w:rsidRPr="00E72E90">
        <w:rPr>
          <w:lang w:val="en-US"/>
        </w:rPr>
        <w:t xml:space="preserve">The </w:t>
      </w:r>
      <w:r w:rsidRPr="00E72E90">
        <w:rPr>
          <w:i/>
          <w:iCs/>
          <w:lang w:val="en-US"/>
        </w:rPr>
        <w:t xml:space="preserve">Results Waiting Time </w:t>
      </w:r>
      <w:r w:rsidRPr="00E72E90">
        <w:rPr>
          <w:lang w:val="en-US"/>
        </w:rPr>
        <w:t>attribute refers to the waiting time between the execution of an action and the presentation of results. The associated metric states that it will have a value of 0 if the response time is greater than or equal to 10 seconds, it is 0.2 if the response time is between 5 and 10 seconds, 0.4 if it is between 2 and 5, it will be 0.8 if the response time is between 0 and 1, and lastly, it will be 1 if it is less than or equal to 0. It is considered a metric of 0 as a major usability problem and 1 as the best result.</w:t>
      </w:r>
    </w:p>
    <w:p w14:paraId="2F5BF53C" w14:textId="2ADA2F1A" w:rsidR="009303D9" w:rsidRPr="00E72E90" w:rsidRDefault="00C01C2A" w:rsidP="006B6B66">
      <w:pPr>
        <w:pStyle w:val="Heading1"/>
      </w:pPr>
      <w:r w:rsidRPr="00E72E90">
        <w:t>Aplication of the Usability Model</w:t>
      </w:r>
    </w:p>
    <w:p w14:paraId="403B4D19" w14:textId="3674CE27" w:rsidR="004C4A48" w:rsidRPr="00E72E90" w:rsidRDefault="004C4A48" w:rsidP="00E7596C">
      <w:pPr>
        <w:pStyle w:val="BodyText"/>
        <w:rPr>
          <w:lang w:val="en-US"/>
        </w:rPr>
      </w:pPr>
      <w:r w:rsidRPr="00E72E90">
        <w:rPr>
          <w:lang w:val="en-US"/>
        </w:rPr>
        <w:t xml:space="preserve">In this section the usability evaluation of an application for IDTV is presented to illustrate the use of the Application Usability Model for IDTV. The application offers the service of visualization of the weather of a city, which has been selected by the user, along to the weather of places near that city. Fig. 1. shows the user interface of the application. </w:t>
      </w:r>
    </w:p>
    <w:p w14:paraId="20ABDE5E" w14:textId="77777777" w:rsidR="0065424D" w:rsidRPr="00E72E90" w:rsidRDefault="002C2F0C" w:rsidP="00E72E90">
      <w:pPr>
        <w:pStyle w:val="BodyText"/>
        <w:keepNext/>
        <w:spacing w:after="0pt"/>
        <w:ind w:firstLine="0pt"/>
        <w:rPr>
          <w:lang w:val="en-US"/>
        </w:rPr>
      </w:pPr>
      <w:r w:rsidRPr="00E72E90">
        <w:rPr>
          <w:noProof/>
          <w:lang w:val="en-US"/>
        </w:rPr>
        <w:drawing>
          <wp:inline distT="0" distB="0" distL="0" distR="0" wp14:anchorId="24651EC4" wp14:editId="230F35C2">
            <wp:extent cx="3089910" cy="2329180"/>
            <wp:effectExtent l="0" t="0" r="0" b="0"/>
            <wp:docPr id="1" name="Imagen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2"/>
                    <a:stretch>
                      <a:fillRect/>
                    </a:stretch>
                  </pic:blipFill>
                  <pic:spPr>
                    <a:xfrm>
                      <a:off x="0" y="0"/>
                      <a:ext cx="3089910" cy="2329180"/>
                    </a:xfrm>
                    <a:prstGeom prst="rect">
                      <a:avLst/>
                    </a:prstGeom>
                  </pic:spPr>
                </pic:pic>
              </a:graphicData>
            </a:graphic>
          </wp:inline>
        </w:drawing>
      </w:r>
    </w:p>
    <w:p w14:paraId="61F08D24" w14:textId="3CAC5454" w:rsidR="002C2F0C" w:rsidRPr="00E72E90" w:rsidRDefault="0065424D" w:rsidP="00E72E90">
      <w:pPr>
        <w:pStyle w:val="Caption"/>
        <w:rPr>
          <w:i w:val="0"/>
          <w:iCs w:val="0"/>
          <w:noProof/>
          <w:color w:val="auto"/>
          <w:sz w:val="16"/>
          <w:szCs w:val="16"/>
        </w:rPr>
      </w:pPr>
      <w:r w:rsidRPr="00E72E90">
        <w:rPr>
          <w:i w:val="0"/>
          <w:iCs w:val="0"/>
          <w:noProof/>
          <w:color w:val="auto"/>
          <w:sz w:val="16"/>
          <w:szCs w:val="16"/>
        </w:rPr>
        <w:t xml:space="preserve">Fig </w:t>
      </w:r>
      <w:r w:rsidRPr="00E72E90">
        <w:rPr>
          <w:i w:val="0"/>
          <w:iCs w:val="0"/>
          <w:noProof/>
          <w:color w:val="auto"/>
          <w:sz w:val="16"/>
          <w:szCs w:val="16"/>
        </w:rPr>
        <w:fldChar w:fldCharType="begin"/>
      </w:r>
      <w:r w:rsidRPr="00E72E90">
        <w:rPr>
          <w:i w:val="0"/>
          <w:iCs w:val="0"/>
          <w:noProof/>
          <w:color w:val="auto"/>
          <w:sz w:val="16"/>
          <w:szCs w:val="16"/>
        </w:rPr>
        <w:instrText xml:space="preserve"> SEQ Figura \* ARABIC </w:instrText>
      </w:r>
      <w:r w:rsidRPr="00E72E90">
        <w:rPr>
          <w:i w:val="0"/>
          <w:iCs w:val="0"/>
          <w:noProof/>
          <w:color w:val="auto"/>
          <w:sz w:val="16"/>
          <w:szCs w:val="16"/>
        </w:rPr>
        <w:fldChar w:fldCharType="separate"/>
      </w:r>
      <w:r w:rsidRPr="00E72E90">
        <w:rPr>
          <w:i w:val="0"/>
          <w:iCs w:val="0"/>
          <w:noProof/>
          <w:color w:val="auto"/>
          <w:sz w:val="16"/>
          <w:szCs w:val="16"/>
        </w:rPr>
        <w:t>1</w:t>
      </w:r>
      <w:r w:rsidRPr="00E72E90">
        <w:rPr>
          <w:i w:val="0"/>
          <w:iCs w:val="0"/>
          <w:noProof/>
          <w:color w:val="auto"/>
          <w:sz w:val="16"/>
          <w:szCs w:val="16"/>
        </w:rPr>
        <w:fldChar w:fldCharType="end"/>
      </w:r>
      <w:r w:rsidRPr="00E72E90">
        <w:rPr>
          <w:i w:val="0"/>
          <w:iCs w:val="0"/>
          <w:noProof/>
          <w:color w:val="auto"/>
          <w:sz w:val="16"/>
          <w:szCs w:val="16"/>
        </w:rPr>
        <w:t>. Weather display application for IDTV</w:t>
      </w:r>
    </w:p>
    <w:p w14:paraId="57F3A8BA" w14:textId="3A157460" w:rsidR="004C4A48" w:rsidRPr="00E72E90" w:rsidRDefault="004C4A48" w:rsidP="00E7596C">
      <w:pPr>
        <w:pStyle w:val="BodyText"/>
        <w:rPr>
          <w:lang w:val="en-US"/>
        </w:rPr>
      </w:pPr>
      <w:r w:rsidRPr="00E72E90">
        <w:rPr>
          <w:lang w:val="en-US"/>
        </w:rPr>
        <w:t xml:space="preserve">In order to develop the evaluation, in the first instance, a set of sub-characteristics and attributes of the Usability Model for IDTV should be selected. Then, using the metrics of each attribute’s sub-characteristic the application is evaluated. This step is performed to obtain measurable values of usability to gather information and then generate a usability report. Said </w:t>
      </w:r>
      <w:r w:rsidRPr="00E72E90">
        <w:rPr>
          <w:lang w:val="en-US"/>
        </w:rPr>
        <w:t xml:space="preserve">report will have the usability problems detected and will also provide suggestions to solve them. </w:t>
      </w:r>
    </w:p>
    <w:p w14:paraId="5D60DCD7" w14:textId="4A3A9A1F" w:rsidR="004C4A48" w:rsidRPr="00E72E90" w:rsidRDefault="004C4A48" w:rsidP="004C4A48">
      <w:pPr>
        <w:pStyle w:val="BodyText"/>
        <w:rPr>
          <w:lang w:val="en-US"/>
        </w:rPr>
      </w:pPr>
      <w:r w:rsidRPr="00E72E90">
        <w:rPr>
          <w:lang w:val="en-US"/>
        </w:rPr>
        <w:t xml:space="preserve">Next, the usability evaluation of the application for weather visualization is presented, using four attributes with their respective metrics, the objective is to generate a brief usability report. The used attributes are: Size of the components (1.4.8), Help on buttons’ use (2.1.1), Navigability between available functions (6.3.1) and Results waiting time (6.3.2). </w:t>
      </w:r>
    </w:p>
    <w:p w14:paraId="2CE228EA" w14:textId="1C665E84" w:rsidR="004C4A48" w:rsidRPr="00E72E90" w:rsidRDefault="004C4A48" w:rsidP="004C4A48">
      <w:pPr>
        <w:pStyle w:val="BodyText"/>
        <w:rPr>
          <w:lang w:val="en-US"/>
        </w:rPr>
      </w:pPr>
      <w:r w:rsidRPr="00E72E90">
        <w:rPr>
          <w:lang w:val="en-US"/>
        </w:rPr>
        <w:t xml:space="preserve">To apply the metric associated with the Size of the components (1.4.8), it is necessary to know the number of components, or elements in the interface, with an appropriate size and the total number of components in general. There are 10 components with an appropriate size and 20 components in total. When calculating the metric obtained is of 0.5. </w:t>
      </w:r>
    </w:p>
    <w:p w14:paraId="373FCC82" w14:textId="77777777" w:rsidR="004C4A48" w:rsidRPr="00E72E90" w:rsidRDefault="004C4A48" w:rsidP="004C4A48">
      <w:pPr>
        <w:pStyle w:val="BodyText"/>
        <w:rPr>
          <w:lang w:val="en-US"/>
        </w:rPr>
      </w:pPr>
      <w:r w:rsidRPr="00E72E90">
        <w:rPr>
          <w:lang w:val="en-US"/>
        </w:rPr>
        <w:t xml:space="preserve">Regarding the Help on buttons’ use (2.1.1), there is a total of 2 buttons that are as-sociated with a description of the actions performed and 8 buttons available in the ap-plication. When calculating the metric, a value of 0.25 is obtained. Also, when using the Navigability between available functions (6.3.1) attribute, the metric is calculated by using a Likert scale with a range of 0 to 1 to indicate the level of conformity in the available navigation method. Here, 0 is the lowest level and 1 the highest to indicate the level of compliance in the available navigation method. The value obtained is 0.8. </w:t>
      </w:r>
    </w:p>
    <w:p w14:paraId="75A3D9A2" w14:textId="45377D64" w:rsidR="004C4A48" w:rsidRPr="00E72E90" w:rsidRDefault="004C4A48" w:rsidP="004C4A48">
      <w:pPr>
        <w:pStyle w:val="BodyText"/>
        <w:rPr>
          <w:lang w:val="en-US"/>
        </w:rPr>
      </w:pPr>
      <w:r w:rsidRPr="00E72E90">
        <w:rPr>
          <w:lang w:val="en-US"/>
        </w:rPr>
        <w:t xml:space="preserve">For the Results waiting time (6.3.2), it is perceived that when applying for the weather of a city, the application takes 3 seconds to display the result, for which a value of 0.4 is assigned. With the results obtained, a usability report can be prepared. Table 7 shows a summary of the before mentioned report together with the attributes, results and degree of the usability issue. </w:t>
      </w:r>
    </w:p>
    <w:p w14:paraId="64FF8E7D" w14:textId="3F1E57FB" w:rsidR="0065424D" w:rsidRPr="00E72E90" w:rsidRDefault="0065424D" w:rsidP="00E72E90">
      <w:pPr>
        <w:pStyle w:val="Caption"/>
        <w:keepNext/>
        <w:spacing w:after="0pt"/>
        <w:rPr>
          <w:i w:val="0"/>
          <w:iCs w:val="0"/>
          <w:smallCaps/>
          <w:noProof/>
          <w:color w:val="auto"/>
          <w:sz w:val="16"/>
          <w:szCs w:val="16"/>
        </w:rPr>
      </w:pPr>
      <w:r w:rsidRPr="00E72E90">
        <w:rPr>
          <w:i w:val="0"/>
          <w:iCs w:val="0"/>
          <w:smallCaps/>
          <w:noProof/>
          <w:color w:val="auto"/>
          <w:sz w:val="16"/>
          <w:szCs w:val="16"/>
        </w:rPr>
        <w:t xml:space="preserve">TABLE </w:t>
      </w:r>
      <w:r w:rsidRPr="00E72E90">
        <w:rPr>
          <w:i w:val="0"/>
          <w:iCs w:val="0"/>
          <w:smallCaps/>
          <w:noProof/>
          <w:color w:val="auto"/>
          <w:sz w:val="16"/>
          <w:szCs w:val="16"/>
        </w:rPr>
        <w:fldChar w:fldCharType="begin"/>
      </w:r>
      <w:r w:rsidRPr="00E72E90">
        <w:rPr>
          <w:i w:val="0"/>
          <w:iCs w:val="0"/>
          <w:smallCaps/>
          <w:noProof/>
          <w:color w:val="auto"/>
          <w:sz w:val="16"/>
          <w:szCs w:val="16"/>
        </w:rPr>
        <w:instrText xml:space="preserve"> SEQ TABLE \* ROMAN </w:instrText>
      </w:r>
      <w:r w:rsidRPr="00E72E90">
        <w:rPr>
          <w:i w:val="0"/>
          <w:iCs w:val="0"/>
          <w:smallCaps/>
          <w:noProof/>
          <w:color w:val="auto"/>
          <w:sz w:val="16"/>
          <w:szCs w:val="16"/>
        </w:rPr>
        <w:fldChar w:fldCharType="separate"/>
      </w:r>
      <w:r w:rsidRPr="00E72E90">
        <w:rPr>
          <w:i w:val="0"/>
          <w:iCs w:val="0"/>
          <w:smallCaps/>
          <w:noProof/>
          <w:color w:val="auto"/>
          <w:sz w:val="16"/>
          <w:szCs w:val="16"/>
        </w:rPr>
        <w:t>VII</w:t>
      </w:r>
      <w:r w:rsidRPr="00E72E90">
        <w:rPr>
          <w:i w:val="0"/>
          <w:iCs w:val="0"/>
          <w:smallCaps/>
          <w:noProof/>
          <w:color w:val="auto"/>
          <w:sz w:val="16"/>
          <w:szCs w:val="16"/>
        </w:rPr>
        <w:fldChar w:fldCharType="end"/>
      </w:r>
      <w:r w:rsidRPr="00E72E90">
        <w:rPr>
          <w:i w:val="0"/>
          <w:iCs w:val="0"/>
          <w:smallCaps/>
          <w:noProof/>
          <w:color w:val="auto"/>
          <w:sz w:val="16"/>
          <w:szCs w:val="16"/>
        </w:rPr>
        <w:t>. Summary of Usability Report</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ook w:firstRow="0" w:lastRow="0" w:firstColumn="0" w:lastColumn="0" w:noHBand="0" w:noVBand="0"/>
      </w:tblPr>
      <w:tblGrid>
        <w:gridCol w:w="2407"/>
        <w:gridCol w:w="1134"/>
        <w:gridCol w:w="1319"/>
      </w:tblGrid>
      <w:tr w:rsidR="004E66BE" w:rsidRPr="00E72E90" w14:paraId="3307204F" w14:textId="77777777" w:rsidTr="004E66BE">
        <w:trPr>
          <w:cantSplit/>
          <w:trHeight w:val="240"/>
          <w:tblHeader/>
          <w:jc w:val="center"/>
        </w:trPr>
        <w:tc>
          <w:tcPr>
            <w:tcW w:w="120.35pt" w:type="dxa"/>
            <w:vAlign w:val="center"/>
          </w:tcPr>
          <w:p w14:paraId="532B2311" w14:textId="6A2772B6" w:rsidR="004E66BE" w:rsidRPr="00E72E90" w:rsidRDefault="004E66BE" w:rsidP="004E66BE">
            <w:pPr>
              <w:pStyle w:val="tablecolhead"/>
              <w:jc w:val="both"/>
            </w:pPr>
            <w:r w:rsidRPr="00E72E90">
              <w:t>Attribute</w:t>
            </w:r>
          </w:p>
        </w:tc>
        <w:tc>
          <w:tcPr>
            <w:tcW w:w="56.70pt" w:type="dxa"/>
            <w:vAlign w:val="center"/>
          </w:tcPr>
          <w:p w14:paraId="38ED16A6" w14:textId="151369BC" w:rsidR="004E66BE" w:rsidRPr="00E72E90" w:rsidRDefault="004E66BE" w:rsidP="004E66BE">
            <w:pPr>
              <w:pStyle w:val="tablecolhead"/>
              <w:jc w:val="both"/>
            </w:pPr>
            <w:r w:rsidRPr="00E72E90">
              <w:t>Metric Value</w:t>
            </w:r>
          </w:p>
        </w:tc>
        <w:tc>
          <w:tcPr>
            <w:tcW w:w="65.95pt" w:type="dxa"/>
            <w:vAlign w:val="center"/>
          </w:tcPr>
          <w:p w14:paraId="7A8A9F1D" w14:textId="2C73BE05" w:rsidR="004E66BE" w:rsidRPr="00E72E90" w:rsidRDefault="004E66BE" w:rsidP="004E66BE">
            <w:pPr>
              <w:pStyle w:val="tablecolhead"/>
              <w:jc w:val="both"/>
            </w:pPr>
            <w:r w:rsidRPr="00E72E90">
              <w:t>Usability Issue</w:t>
            </w:r>
          </w:p>
        </w:tc>
      </w:tr>
      <w:tr w:rsidR="004E66BE" w:rsidRPr="00E72E90" w14:paraId="47BE5082" w14:textId="77777777" w:rsidTr="004E66BE">
        <w:trPr>
          <w:trHeight w:val="320"/>
          <w:jc w:val="center"/>
        </w:trPr>
        <w:tc>
          <w:tcPr>
            <w:tcW w:w="120.35pt" w:type="dxa"/>
            <w:vAlign w:val="center"/>
          </w:tcPr>
          <w:p w14:paraId="336F4B72" w14:textId="67941F1C" w:rsidR="004E66BE" w:rsidRPr="00E72E90" w:rsidRDefault="004E66BE" w:rsidP="004E66BE">
            <w:pPr>
              <w:pStyle w:val="Default"/>
              <w:jc w:val="both"/>
              <w:rPr>
                <w:lang w:val="en-US"/>
              </w:rPr>
            </w:pPr>
            <w:r w:rsidRPr="00E72E90">
              <w:rPr>
                <w:sz w:val="18"/>
                <w:szCs w:val="18"/>
                <w:lang w:val="en-US"/>
              </w:rPr>
              <w:t xml:space="preserve">1.4.8 Size of the components </w:t>
            </w:r>
          </w:p>
        </w:tc>
        <w:tc>
          <w:tcPr>
            <w:tcW w:w="56.70pt" w:type="dxa"/>
            <w:vAlign w:val="center"/>
          </w:tcPr>
          <w:p w14:paraId="4FAE1899" w14:textId="1BAA8789" w:rsidR="004E66BE" w:rsidRPr="00E72E90" w:rsidRDefault="004E66BE" w:rsidP="004E66BE">
            <w:pPr>
              <w:pStyle w:val="Default"/>
              <w:jc w:val="both"/>
              <w:rPr>
                <w:lang w:val="en-US"/>
              </w:rPr>
            </w:pPr>
            <w:r w:rsidRPr="00E72E90">
              <w:rPr>
                <w:sz w:val="18"/>
                <w:szCs w:val="18"/>
                <w:lang w:val="en-US"/>
              </w:rPr>
              <w:t xml:space="preserve">0.5 </w:t>
            </w:r>
          </w:p>
        </w:tc>
        <w:tc>
          <w:tcPr>
            <w:tcW w:w="65.95pt" w:type="dxa"/>
            <w:vAlign w:val="center"/>
          </w:tcPr>
          <w:p w14:paraId="64F28AA9" w14:textId="1CC1932D" w:rsidR="004E66BE" w:rsidRPr="00E72E90" w:rsidRDefault="004E66BE" w:rsidP="004E66BE">
            <w:pPr>
              <w:pStyle w:val="Default"/>
              <w:jc w:val="both"/>
              <w:rPr>
                <w:lang w:val="en-US"/>
              </w:rPr>
            </w:pPr>
            <w:r w:rsidRPr="00E72E90">
              <w:rPr>
                <w:sz w:val="18"/>
                <w:szCs w:val="18"/>
                <w:lang w:val="en-US"/>
              </w:rPr>
              <w:t xml:space="preserve">Medium </w:t>
            </w:r>
          </w:p>
        </w:tc>
      </w:tr>
      <w:tr w:rsidR="004E66BE" w:rsidRPr="00E72E90" w14:paraId="775EBD36" w14:textId="77777777" w:rsidTr="004E66BE">
        <w:trPr>
          <w:trHeight w:val="320"/>
          <w:jc w:val="center"/>
        </w:trPr>
        <w:tc>
          <w:tcPr>
            <w:tcW w:w="120.35pt" w:type="dxa"/>
            <w:vAlign w:val="center"/>
          </w:tcPr>
          <w:p w14:paraId="1E69019D" w14:textId="4A5801F7" w:rsidR="004E66BE" w:rsidRPr="00E72E90" w:rsidRDefault="004E66BE" w:rsidP="004E66BE">
            <w:pPr>
              <w:pStyle w:val="Default"/>
              <w:jc w:val="both"/>
              <w:rPr>
                <w:lang w:val="en-US"/>
              </w:rPr>
            </w:pPr>
            <w:r w:rsidRPr="00E72E90">
              <w:rPr>
                <w:sz w:val="18"/>
                <w:szCs w:val="18"/>
                <w:lang w:val="en-US"/>
              </w:rPr>
              <w:t xml:space="preserve">2.1.1 Help on buttons’ use </w:t>
            </w:r>
          </w:p>
        </w:tc>
        <w:tc>
          <w:tcPr>
            <w:tcW w:w="56.70pt" w:type="dxa"/>
            <w:vAlign w:val="center"/>
          </w:tcPr>
          <w:p w14:paraId="3D6F993C" w14:textId="0FDDE05D" w:rsidR="004E66BE" w:rsidRPr="00E72E90" w:rsidRDefault="004E66BE" w:rsidP="004E66BE">
            <w:pPr>
              <w:pStyle w:val="Default"/>
              <w:jc w:val="both"/>
              <w:rPr>
                <w:sz w:val="18"/>
                <w:szCs w:val="18"/>
                <w:lang w:val="en-US"/>
              </w:rPr>
            </w:pPr>
            <w:r w:rsidRPr="00E72E90">
              <w:rPr>
                <w:sz w:val="18"/>
                <w:szCs w:val="18"/>
                <w:lang w:val="en-US"/>
              </w:rPr>
              <w:t>0.25</w:t>
            </w:r>
          </w:p>
        </w:tc>
        <w:tc>
          <w:tcPr>
            <w:tcW w:w="65.95pt" w:type="dxa"/>
            <w:vAlign w:val="center"/>
          </w:tcPr>
          <w:p w14:paraId="7D566B49" w14:textId="49AF7D49" w:rsidR="004E66BE" w:rsidRPr="00E72E90" w:rsidRDefault="004E66BE" w:rsidP="004E66BE">
            <w:pPr>
              <w:pStyle w:val="Default"/>
              <w:jc w:val="both"/>
              <w:rPr>
                <w:sz w:val="18"/>
                <w:szCs w:val="18"/>
                <w:lang w:val="en-US"/>
              </w:rPr>
            </w:pPr>
            <w:r w:rsidRPr="00E72E90">
              <w:rPr>
                <w:sz w:val="18"/>
                <w:szCs w:val="18"/>
                <w:lang w:val="en-US"/>
              </w:rPr>
              <w:t>Major</w:t>
            </w:r>
          </w:p>
        </w:tc>
      </w:tr>
      <w:tr w:rsidR="004E66BE" w:rsidRPr="00E72E90" w14:paraId="2EE1033F" w14:textId="77777777" w:rsidTr="004E66BE">
        <w:trPr>
          <w:trHeight w:val="320"/>
          <w:jc w:val="center"/>
        </w:trPr>
        <w:tc>
          <w:tcPr>
            <w:tcW w:w="120.35pt" w:type="dxa"/>
            <w:vAlign w:val="center"/>
          </w:tcPr>
          <w:p w14:paraId="6F05F17B" w14:textId="14B7BB2B" w:rsidR="004E66BE" w:rsidRPr="00E72E90" w:rsidRDefault="004E66BE" w:rsidP="004E66BE">
            <w:pPr>
              <w:pStyle w:val="Default"/>
              <w:jc w:val="both"/>
              <w:rPr>
                <w:lang w:val="en-US"/>
              </w:rPr>
            </w:pPr>
            <w:r w:rsidRPr="00E72E90">
              <w:rPr>
                <w:sz w:val="18"/>
                <w:szCs w:val="18"/>
                <w:lang w:val="en-US"/>
              </w:rPr>
              <w:t xml:space="preserve">6.2.1 Navigability be-tween available functions </w:t>
            </w:r>
          </w:p>
        </w:tc>
        <w:tc>
          <w:tcPr>
            <w:tcW w:w="56.70pt" w:type="dxa"/>
            <w:vAlign w:val="center"/>
          </w:tcPr>
          <w:p w14:paraId="520DE1A9" w14:textId="4DE7A16B" w:rsidR="004E66BE" w:rsidRPr="00E72E90" w:rsidRDefault="004E66BE" w:rsidP="004E66BE">
            <w:pPr>
              <w:pStyle w:val="Default"/>
              <w:jc w:val="both"/>
              <w:rPr>
                <w:sz w:val="18"/>
                <w:szCs w:val="18"/>
                <w:lang w:val="en-US"/>
              </w:rPr>
            </w:pPr>
            <w:r w:rsidRPr="00E72E90">
              <w:rPr>
                <w:sz w:val="18"/>
                <w:szCs w:val="18"/>
                <w:lang w:val="en-US"/>
              </w:rPr>
              <w:t>0.8</w:t>
            </w:r>
          </w:p>
        </w:tc>
        <w:tc>
          <w:tcPr>
            <w:tcW w:w="65.95pt" w:type="dxa"/>
            <w:vAlign w:val="center"/>
          </w:tcPr>
          <w:p w14:paraId="7996F279" w14:textId="53BD3BDB" w:rsidR="004E66BE" w:rsidRPr="00E72E90" w:rsidRDefault="004E66BE" w:rsidP="004E66BE">
            <w:pPr>
              <w:pStyle w:val="Default"/>
              <w:jc w:val="both"/>
              <w:rPr>
                <w:sz w:val="18"/>
                <w:szCs w:val="18"/>
                <w:lang w:val="en-US"/>
              </w:rPr>
            </w:pPr>
            <w:r w:rsidRPr="00E72E90">
              <w:rPr>
                <w:sz w:val="18"/>
                <w:szCs w:val="18"/>
                <w:lang w:val="en-US"/>
              </w:rPr>
              <w:t>Minor</w:t>
            </w:r>
          </w:p>
        </w:tc>
      </w:tr>
      <w:tr w:rsidR="004E66BE" w:rsidRPr="00E72E90" w14:paraId="665D71EB" w14:textId="77777777" w:rsidTr="004E66BE">
        <w:trPr>
          <w:trHeight w:val="320"/>
          <w:jc w:val="center"/>
        </w:trPr>
        <w:tc>
          <w:tcPr>
            <w:tcW w:w="120.35pt" w:type="dxa"/>
            <w:vAlign w:val="center"/>
          </w:tcPr>
          <w:p w14:paraId="4ECF9E42" w14:textId="1DFB6964" w:rsidR="004E66BE" w:rsidRPr="00E72E90" w:rsidRDefault="004E66BE" w:rsidP="004E66BE">
            <w:pPr>
              <w:pStyle w:val="Default"/>
              <w:jc w:val="both"/>
              <w:rPr>
                <w:lang w:val="en-US"/>
              </w:rPr>
            </w:pPr>
            <w:r w:rsidRPr="00E72E90">
              <w:rPr>
                <w:sz w:val="18"/>
                <w:szCs w:val="18"/>
                <w:lang w:val="en-US"/>
              </w:rPr>
              <w:t xml:space="preserve">6.3.2 Results waiting time </w:t>
            </w:r>
          </w:p>
        </w:tc>
        <w:tc>
          <w:tcPr>
            <w:tcW w:w="56.70pt" w:type="dxa"/>
            <w:vAlign w:val="center"/>
          </w:tcPr>
          <w:p w14:paraId="0DF73919" w14:textId="36DF396D" w:rsidR="004E66BE" w:rsidRPr="00E72E90" w:rsidRDefault="004E66BE" w:rsidP="004E66BE">
            <w:pPr>
              <w:pStyle w:val="Default"/>
              <w:jc w:val="both"/>
              <w:rPr>
                <w:sz w:val="18"/>
                <w:szCs w:val="18"/>
                <w:lang w:val="en-US"/>
              </w:rPr>
            </w:pPr>
            <w:r w:rsidRPr="00E72E90">
              <w:rPr>
                <w:sz w:val="18"/>
                <w:szCs w:val="18"/>
                <w:lang w:val="en-US"/>
              </w:rPr>
              <w:t>0.4</w:t>
            </w:r>
          </w:p>
        </w:tc>
        <w:tc>
          <w:tcPr>
            <w:tcW w:w="65.95pt" w:type="dxa"/>
            <w:vAlign w:val="center"/>
          </w:tcPr>
          <w:p w14:paraId="605635DE" w14:textId="6B5009D3" w:rsidR="004E66BE" w:rsidRPr="00E72E90" w:rsidRDefault="004E66BE" w:rsidP="004E66BE">
            <w:pPr>
              <w:pStyle w:val="Default"/>
              <w:jc w:val="both"/>
              <w:rPr>
                <w:sz w:val="18"/>
                <w:szCs w:val="18"/>
                <w:lang w:val="en-US"/>
              </w:rPr>
            </w:pPr>
            <w:r w:rsidRPr="00E72E90">
              <w:rPr>
                <w:sz w:val="18"/>
                <w:szCs w:val="18"/>
                <w:lang w:val="en-US"/>
              </w:rPr>
              <w:t>Medium</w:t>
            </w:r>
          </w:p>
        </w:tc>
      </w:tr>
    </w:tbl>
    <w:p w14:paraId="75DBD0D7" w14:textId="706AE68E" w:rsidR="009303D9" w:rsidRPr="00E72E90" w:rsidRDefault="004C4A48" w:rsidP="004C4A48">
      <w:pPr>
        <w:pStyle w:val="BodyText"/>
        <w:rPr>
          <w:lang w:val="en-US"/>
        </w:rPr>
      </w:pPr>
      <w:r w:rsidRPr="00E72E90">
        <w:rPr>
          <w:lang w:val="en-US"/>
        </w:rPr>
        <w:t>As seen in the results report, attribute 6.3.1 has a minor usability problem because it has an adequate inter-function navigability. Attributes 1.4.8 and 6.3.2 present a medium usability problem because, in the first instance, there are large components that occupy an area too large of the screen and, second, the response time is relatively slow. The biggest usability problem is presented by attribute 2.1.1 because there are few buttons with information about their actions compared to the number of buttons that are used in the application, which can cause the user's lack of knowledge about what should and can be done.</w:t>
      </w:r>
    </w:p>
    <w:p w14:paraId="16102D9C" w14:textId="54BC0449" w:rsidR="00C01C2A" w:rsidRPr="00E72E90" w:rsidRDefault="00C01C2A" w:rsidP="00C01C2A">
      <w:pPr>
        <w:pStyle w:val="Heading1"/>
      </w:pPr>
      <w:r w:rsidRPr="00E72E90">
        <w:t>Conclusions and future work</w:t>
      </w:r>
    </w:p>
    <w:p w14:paraId="22E6C45E" w14:textId="1E44BBCE" w:rsidR="004C4A48" w:rsidRPr="00E72E90" w:rsidRDefault="004C4A48" w:rsidP="00C01C2A">
      <w:pPr>
        <w:pStyle w:val="BodyText"/>
        <w:rPr>
          <w:lang w:val="en-US"/>
        </w:rPr>
      </w:pPr>
      <w:r w:rsidRPr="00E72E90">
        <w:rPr>
          <w:lang w:val="en-US"/>
        </w:rPr>
        <w:t xml:space="preserve">This paper has presented an Application Usability Model for IDTV, which can be used to evaluate the usability of the applications that are deployed on TV. The model in question breaks down the usability characteristics proposed in the ISO / IEC 25010 standard into sub-characteristics and, at the same time, said sub-characteristics into at-tributes. It has also been defined a set of metrics associated with each attribute in order to quantify them and therefore be able to identify usability problems, whether these are major, medium, minor or none. </w:t>
      </w:r>
      <w:r w:rsidRPr="00E72E90">
        <w:rPr>
          <w:lang w:val="en-US"/>
        </w:rPr>
        <w:lastRenderedPageBreak/>
        <w:t xml:space="preserve">The model is complemented with the satisfaction characteristic present in the quality of use of the product, which also considers the means of interaction with the application.  </w:t>
      </w:r>
    </w:p>
    <w:p w14:paraId="6EB19E70" w14:textId="7CC91BC0" w:rsidR="004C4A48" w:rsidRPr="00E72E90" w:rsidRDefault="004C4A48" w:rsidP="00C01C2A">
      <w:pPr>
        <w:pStyle w:val="BodyText"/>
        <w:rPr>
          <w:lang w:val="en-US"/>
        </w:rPr>
      </w:pPr>
      <w:r w:rsidRPr="00E72E90">
        <w:rPr>
          <w:lang w:val="en-US"/>
        </w:rPr>
        <w:t xml:space="preserve">All the characteristics, sub-characteristics, attributes and metrics suggested in the Application Usability Model for IDTV refer to important elements that must be considered in applications of this field to achieve both an adequate product usability and a good quality in use. </w:t>
      </w:r>
    </w:p>
    <w:p w14:paraId="6A2A5E16" w14:textId="37783427" w:rsidR="0080791D" w:rsidRPr="00E72E90" w:rsidRDefault="004C4A48" w:rsidP="00E72E90">
      <w:pPr>
        <w:pStyle w:val="BodyText"/>
        <w:rPr>
          <w:lang w:val="en-US"/>
        </w:rPr>
      </w:pPr>
      <w:r w:rsidRPr="00E72E90">
        <w:rPr>
          <w:lang w:val="en-US"/>
        </w:rPr>
        <w:t>As future work, it has been considered the design and develop of a method of evaluation of usability of applications for IDTV in which the process necessary to carry out this evolution is detailed and, at the same time, give guidelines of how the evaluators should apply the Application Usability Model for IDTV, both from the perspective of the developer or of the buyer.</w:t>
      </w:r>
    </w:p>
    <w:p w14:paraId="76685EB6" w14:textId="6B46277A" w:rsidR="0080791D" w:rsidRDefault="0080791D" w:rsidP="0080791D">
      <w:pPr>
        <w:pStyle w:val="Heading5"/>
      </w:pPr>
      <w:r w:rsidRPr="00E72E90">
        <w:t>Acknowledgment</w:t>
      </w:r>
    </w:p>
    <w:p w14:paraId="7D656F9F" w14:textId="6C226764" w:rsidR="00E72E90" w:rsidRPr="00E72E90" w:rsidDel="00432C01" w:rsidRDefault="00E72E90" w:rsidP="00E72E90">
      <w:pPr>
        <w:rPr>
          <w:del w:id="169" w:author="XAVIER GARNICA" w:date="2020-05-09T16:58:00Z"/>
        </w:rPr>
      </w:pPr>
    </w:p>
    <w:p w14:paraId="6196FE66" w14:textId="77777777" w:rsidR="00512386" w:rsidRDefault="009303D9" w:rsidP="00E72E90">
      <w:pPr>
        <w:pStyle w:val="Heading5"/>
        <w:rPr>
          <w:ins w:id="170" w:author="Usuario" w:date="2020-05-08T17:14:00Z"/>
        </w:rPr>
      </w:pPr>
      <w:r w:rsidRPr="00E72E90">
        <w:t>References</w:t>
      </w:r>
    </w:p>
    <w:p w14:paraId="23C83DF5" w14:textId="78030C00" w:rsidR="00C16331" w:rsidRPr="00A4615B" w:rsidRDefault="00512386" w:rsidP="00C16331">
      <w:pPr>
        <w:widowControl w:val="0"/>
        <w:autoSpaceDE w:val="0"/>
        <w:autoSpaceDN w:val="0"/>
        <w:adjustRightInd w:val="0"/>
        <w:ind w:start="32pt" w:hanging="32pt"/>
        <w:rPr>
          <w:noProof/>
          <w:szCs w:val="24"/>
          <w:lang w:val="es-EC"/>
          <w:rPrChange w:id="171" w:author="XAVIER GARNICA" w:date="2020-05-09T14:08:00Z">
            <w:rPr>
              <w:noProof/>
              <w:szCs w:val="24"/>
            </w:rPr>
          </w:rPrChange>
        </w:rPr>
      </w:pPr>
      <w:ins w:id="172" w:author="Usuario" w:date="2020-05-08T17:15:00Z">
        <w:r w:rsidRPr="00512386">
          <w:rPr>
            <w:spacing w:val="-1"/>
            <w:lang w:eastAsia="x-none"/>
            <w:rPrChange w:id="173" w:author="Usuario" w:date="2020-05-08T17:15:00Z">
              <w:rPr/>
            </w:rPrChange>
          </w:rPr>
          <w:fldChar w:fldCharType="begin" w:fldLock="1"/>
        </w:r>
        <w:r w:rsidRPr="00512386">
          <w:rPr>
            <w:spacing w:val="-1"/>
            <w:lang w:eastAsia="x-none"/>
            <w:rPrChange w:id="174" w:author="Usuario" w:date="2020-05-08T17:15:00Z">
              <w:rPr/>
            </w:rPrChange>
          </w:rPr>
          <w:instrText xml:space="preserve">ADDIN Mendeley Bibliography CSL_BIBLIOGRAPHY </w:instrText>
        </w:r>
      </w:ins>
      <w:r w:rsidRPr="00512386">
        <w:rPr>
          <w:spacing w:val="-1"/>
          <w:lang w:eastAsia="x-none"/>
          <w:rPrChange w:id="175" w:author="Usuario" w:date="2020-05-08T17:15:00Z">
            <w:rPr>
              <w:noProof/>
            </w:rPr>
          </w:rPrChange>
        </w:rPr>
        <w:fldChar w:fldCharType="separate"/>
      </w:r>
      <w:r w:rsidR="00C16331" w:rsidRPr="00C16331">
        <w:rPr>
          <w:noProof/>
          <w:szCs w:val="24"/>
        </w:rPr>
        <w:t>[1]</w:t>
      </w:r>
      <w:r w:rsidR="00C16331" w:rsidRPr="00C16331">
        <w:rPr>
          <w:noProof/>
          <w:szCs w:val="24"/>
        </w:rPr>
        <w:tab/>
        <w:t xml:space="preserve">Y. Wu, S. Hirakawa, U. H. Reimers, and J. Whitaker, “Overview of Digital Television Development Worldwide,” </w:t>
      </w:r>
      <w:r w:rsidR="00C16331" w:rsidRPr="00C16331">
        <w:rPr>
          <w:i/>
          <w:iCs/>
          <w:noProof/>
          <w:szCs w:val="24"/>
        </w:rPr>
        <w:t xml:space="preserve">Proc. </w:t>
      </w:r>
      <w:r w:rsidR="00C16331" w:rsidRPr="00A4615B">
        <w:rPr>
          <w:i/>
          <w:iCs/>
          <w:noProof/>
          <w:szCs w:val="24"/>
          <w:lang w:val="es-EC"/>
          <w:rPrChange w:id="176" w:author="XAVIER GARNICA" w:date="2020-05-09T14:08:00Z">
            <w:rPr>
              <w:i/>
              <w:iCs/>
              <w:noProof/>
              <w:szCs w:val="24"/>
            </w:rPr>
          </w:rPrChange>
        </w:rPr>
        <w:t>IEEE</w:t>
      </w:r>
      <w:r w:rsidR="00C16331" w:rsidRPr="00A4615B">
        <w:rPr>
          <w:noProof/>
          <w:szCs w:val="24"/>
          <w:lang w:val="es-EC"/>
          <w:rPrChange w:id="177" w:author="XAVIER GARNICA" w:date="2020-05-09T14:08:00Z">
            <w:rPr>
              <w:noProof/>
              <w:szCs w:val="24"/>
            </w:rPr>
          </w:rPrChange>
        </w:rPr>
        <w:t>, vol. 94, no. 1, pp. 8–21, Jan. 2006.</w:t>
      </w:r>
    </w:p>
    <w:p w14:paraId="53FD94FA" w14:textId="77777777" w:rsidR="00C16331" w:rsidRPr="00A4615B" w:rsidRDefault="00C16331" w:rsidP="00C16331">
      <w:pPr>
        <w:widowControl w:val="0"/>
        <w:autoSpaceDE w:val="0"/>
        <w:autoSpaceDN w:val="0"/>
        <w:adjustRightInd w:val="0"/>
        <w:ind w:start="32pt" w:hanging="32pt"/>
        <w:rPr>
          <w:noProof/>
          <w:szCs w:val="24"/>
          <w:lang w:val="es-EC"/>
          <w:rPrChange w:id="178" w:author="XAVIER GARNICA" w:date="2020-05-09T14:08:00Z">
            <w:rPr>
              <w:noProof/>
              <w:szCs w:val="24"/>
            </w:rPr>
          </w:rPrChange>
        </w:rPr>
      </w:pPr>
      <w:r w:rsidRPr="00A4615B">
        <w:rPr>
          <w:noProof/>
          <w:szCs w:val="24"/>
          <w:lang w:val="es-EC"/>
          <w:rPrChange w:id="179" w:author="XAVIER GARNICA" w:date="2020-05-09T14:08:00Z">
            <w:rPr>
              <w:noProof/>
              <w:szCs w:val="24"/>
            </w:rPr>
          </w:rPrChange>
        </w:rPr>
        <w:t>[2]</w:t>
      </w:r>
      <w:r w:rsidRPr="00A4615B">
        <w:rPr>
          <w:noProof/>
          <w:szCs w:val="24"/>
          <w:lang w:val="es-EC"/>
          <w:rPrChange w:id="180" w:author="XAVIER GARNICA" w:date="2020-05-09T14:08:00Z">
            <w:rPr>
              <w:noProof/>
              <w:szCs w:val="24"/>
            </w:rPr>
          </w:rPrChange>
        </w:rPr>
        <w:tab/>
        <w:t>M. J. Abásolo, A. De Giusti, M. Naiouf, and P. Pesado, “Aplicaciones de la Televisión Interactiva y tecnologías afines para el mejoramiento de los pueblos latinoamericanos.”</w:t>
      </w:r>
    </w:p>
    <w:p w14:paraId="424924C5" w14:textId="77777777" w:rsidR="00C16331" w:rsidRPr="00A4615B" w:rsidRDefault="00C16331" w:rsidP="00C16331">
      <w:pPr>
        <w:widowControl w:val="0"/>
        <w:autoSpaceDE w:val="0"/>
        <w:autoSpaceDN w:val="0"/>
        <w:adjustRightInd w:val="0"/>
        <w:ind w:start="32pt" w:hanging="32pt"/>
        <w:rPr>
          <w:noProof/>
          <w:szCs w:val="24"/>
          <w:lang w:val="es-EC"/>
          <w:rPrChange w:id="181" w:author="XAVIER GARNICA" w:date="2020-05-09T14:08:00Z">
            <w:rPr>
              <w:noProof/>
              <w:szCs w:val="24"/>
            </w:rPr>
          </w:rPrChange>
        </w:rPr>
      </w:pPr>
      <w:r w:rsidRPr="00A4615B">
        <w:rPr>
          <w:noProof/>
          <w:szCs w:val="24"/>
          <w:lang w:val="es-EC"/>
          <w:rPrChange w:id="182" w:author="XAVIER GARNICA" w:date="2020-05-09T14:08:00Z">
            <w:rPr>
              <w:noProof/>
              <w:szCs w:val="24"/>
            </w:rPr>
          </w:rPrChange>
        </w:rPr>
        <w:t>[3]</w:t>
      </w:r>
      <w:r w:rsidRPr="00A4615B">
        <w:rPr>
          <w:noProof/>
          <w:szCs w:val="24"/>
          <w:lang w:val="es-EC"/>
          <w:rPrChange w:id="183" w:author="XAVIER GARNICA" w:date="2020-05-09T14:08:00Z">
            <w:rPr>
              <w:noProof/>
              <w:szCs w:val="24"/>
            </w:rPr>
          </w:rPrChange>
        </w:rPr>
        <w:tab/>
        <w:t>K. Palacio-Baus, M. Mejia-Pesantez, L. Munoz-</w:t>
      </w:r>
      <w:r w:rsidRPr="00A4615B">
        <w:rPr>
          <w:noProof/>
          <w:szCs w:val="24"/>
          <w:lang w:val="es-EC"/>
          <w:rPrChange w:id="184" w:author="XAVIER GARNICA" w:date="2020-05-09T14:08:00Z">
            <w:rPr>
              <w:noProof/>
              <w:szCs w:val="24"/>
            </w:rPr>
          </w:rPrChange>
        </w:rPr>
        <w:t xml:space="preserve">Guillen, and M. Espinoza-Mejia, “Current challenges of interactive digital television,” </w:t>
      </w:r>
      <w:r w:rsidRPr="00A4615B">
        <w:rPr>
          <w:i/>
          <w:iCs/>
          <w:noProof/>
          <w:szCs w:val="24"/>
          <w:lang w:val="es-EC"/>
          <w:rPrChange w:id="185" w:author="XAVIER GARNICA" w:date="2020-05-09T14:08:00Z">
            <w:rPr>
              <w:i/>
              <w:iCs/>
              <w:noProof/>
              <w:szCs w:val="24"/>
            </w:rPr>
          </w:rPrChange>
        </w:rPr>
        <w:t>2017 IEEE 2nd Ecuador Tech. Chapters Meet. ETCM 2017</w:t>
      </w:r>
      <w:r w:rsidRPr="00A4615B">
        <w:rPr>
          <w:noProof/>
          <w:szCs w:val="24"/>
          <w:lang w:val="es-EC"/>
          <w:rPrChange w:id="186" w:author="XAVIER GARNICA" w:date="2020-05-09T14:08:00Z">
            <w:rPr>
              <w:noProof/>
              <w:szCs w:val="24"/>
            </w:rPr>
          </w:rPrChange>
        </w:rPr>
        <w:t>, vol. 2017-January, pp. 1–6, 2018.</w:t>
      </w:r>
    </w:p>
    <w:p w14:paraId="0B146D44" w14:textId="617D82FA" w:rsidR="00C16331" w:rsidRDefault="00C16331" w:rsidP="00C16331">
      <w:pPr>
        <w:widowControl w:val="0"/>
        <w:autoSpaceDE w:val="0"/>
        <w:autoSpaceDN w:val="0"/>
        <w:adjustRightInd w:val="0"/>
        <w:ind w:start="32pt" w:hanging="32pt"/>
        <w:rPr>
          <w:ins w:id="187" w:author="XAVIER GARNICA" w:date="2020-05-09T17:11:00Z"/>
          <w:noProof/>
          <w:szCs w:val="24"/>
          <w:lang w:val="es-EC"/>
        </w:rPr>
      </w:pPr>
      <w:r w:rsidRPr="00A4615B">
        <w:rPr>
          <w:noProof/>
          <w:szCs w:val="24"/>
          <w:lang w:val="es-EC"/>
          <w:rPrChange w:id="188" w:author="XAVIER GARNICA" w:date="2020-05-09T14:08:00Z">
            <w:rPr>
              <w:noProof/>
              <w:szCs w:val="24"/>
            </w:rPr>
          </w:rPrChange>
        </w:rPr>
        <w:t>[4]</w:t>
      </w:r>
      <w:r w:rsidRPr="00A4615B">
        <w:rPr>
          <w:noProof/>
          <w:szCs w:val="24"/>
          <w:lang w:val="es-EC"/>
          <w:rPrChange w:id="189" w:author="XAVIER GARNICA" w:date="2020-05-09T14:08:00Z">
            <w:rPr>
              <w:noProof/>
              <w:szCs w:val="24"/>
            </w:rPr>
          </w:rPrChange>
        </w:rPr>
        <w:tab/>
        <w:t xml:space="preserve">F. Fernández and S. Goldenberg, “Aplicaciones interactivas para la televisión digital en Chile,” </w:t>
      </w:r>
      <w:r w:rsidRPr="00A4615B">
        <w:rPr>
          <w:i/>
          <w:iCs/>
          <w:noProof/>
          <w:szCs w:val="24"/>
          <w:lang w:val="es-EC"/>
          <w:rPrChange w:id="190" w:author="XAVIER GARNICA" w:date="2020-05-09T14:08:00Z">
            <w:rPr>
              <w:i/>
              <w:iCs/>
              <w:noProof/>
              <w:szCs w:val="24"/>
            </w:rPr>
          </w:rPrChange>
        </w:rPr>
        <w:t>Cuadernos.info</w:t>
      </w:r>
      <w:r w:rsidRPr="00A4615B">
        <w:rPr>
          <w:noProof/>
          <w:szCs w:val="24"/>
          <w:lang w:val="es-EC"/>
          <w:rPrChange w:id="191" w:author="XAVIER GARNICA" w:date="2020-05-09T14:08:00Z">
            <w:rPr>
              <w:noProof/>
              <w:szCs w:val="24"/>
            </w:rPr>
          </w:rPrChange>
        </w:rPr>
        <w:t>, no. 22, pp. 6–17, 2008.</w:t>
      </w:r>
    </w:p>
    <w:p w14:paraId="2B92305D" w14:textId="77777777" w:rsidR="007E0DB1" w:rsidRDefault="007E0DB1" w:rsidP="007E0DB1">
      <w:pPr>
        <w:jc w:val="both"/>
        <w:rPr>
          <w:ins w:id="192" w:author="XAVIER GARNICA" w:date="2020-05-09T17:12:00Z"/>
          <w:color w:val="222222"/>
          <w:shd w:val="clear" w:color="auto" w:fill="FFFFFF"/>
        </w:rPr>
      </w:pPr>
    </w:p>
    <w:p w14:paraId="22562851" w14:textId="77777777" w:rsidR="007E0DB1" w:rsidRDefault="007E0DB1" w:rsidP="007E0DB1">
      <w:pPr>
        <w:jc w:val="both"/>
        <w:rPr>
          <w:ins w:id="193" w:author="XAVIER GARNICA" w:date="2020-05-09T17:12:00Z"/>
          <w:shd w:val="clear" w:color="auto" w:fill="BFBFBF" w:themeFill="background1" w:themeFillShade="BF"/>
        </w:rPr>
      </w:pPr>
    </w:p>
    <w:p w14:paraId="5E557EAB" w14:textId="77777777" w:rsidR="007E0DB1" w:rsidRPr="00E72E90" w:rsidRDefault="007E0DB1" w:rsidP="007E0DB1">
      <w:pPr>
        <w:jc w:val="both"/>
        <w:rPr>
          <w:ins w:id="194" w:author="XAVIER GARNICA" w:date="2020-05-09T17:12:00Z"/>
        </w:rPr>
      </w:pPr>
      <w:ins w:id="195" w:author="XAVIER GARNICA" w:date="2020-05-09T17:12:00Z">
        <w:r w:rsidRPr="00870141">
          <w:rPr>
            <w:shd w:val="clear" w:color="auto" w:fill="BFBFBF" w:themeFill="background1" w:themeFillShade="BF"/>
          </w:rPr>
          <w:t>[REF_XG_</w:t>
        </w:r>
        <w:r>
          <w:rPr>
            <w:shd w:val="clear" w:color="auto" w:fill="BFBFBF" w:themeFill="background1" w:themeFillShade="BF"/>
          </w:rPr>
          <w:t>1</w:t>
        </w:r>
        <w:r w:rsidRPr="00870141">
          <w:rPr>
            <w:shd w:val="clear" w:color="auto" w:fill="BFBFBF" w:themeFill="background1" w:themeFillShade="BF"/>
          </w:rPr>
          <w:t>]</w:t>
        </w:r>
        <w:r w:rsidRPr="00870141">
          <w:rPr>
            <w:rFonts w:ascii="Arial" w:hAnsi="Arial" w:cs="Arial"/>
            <w:color w:val="222222"/>
            <w:shd w:val="clear" w:color="auto" w:fill="BFBFBF" w:themeFill="background1" w:themeFillShade="BF"/>
          </w:rPr>
          <w:t xml:space="preserve"> T. </w:t>
        </w:r>
        <w:proofErr w:type="spellStart"/>
        <w:r w:rsidRPr="00870141">
          <w:rPr>
            <w:rFonts w:ascii="Arial" w:hAnsi="Arial" w:cs="Arial"/>
            <w:color w:val="222222"/>
            <w:shd w:val="clear" w:color="auto" w:fill="BFBFBF" w:themeFill="background1" w:themeFillShade="BF"/>
          </w:rPr>
          <w:t>Kunert</w:t>
        </w:r>
        <w:proofErr w:type="spellEnd"/>
        <w:r w:rsidRPr="00870141">
          <w:rPr>
            <w:rFonts w:ascii="Arial" w:hAnsi="Arial" w:cs="Arial"/>
            <w:color w:val="222222"/>
            <w:shd w:val="clear" w:color="auto" w:fill="BFBFBF" w:themeFill="background1" w:themeFillShade="BF"/>
          </w:rPr>
          <w:t xml:space="preserve">, and H. </w:t>
        </w:r>
        <w:proofErr w:type="spellStart"/>
        <w:r w:rsidRPr="00870141">
          <w:rPr>
            <w:rFonts w:ascii="Arial" w:hAnsi="Arial" w:cs="Arial"/>
            <w:color w:val="222222"/>
            <w:shd w:val="clear" w:color="auto" w:fill="BFBFBF" w:themeFill="background1" w:themeFillShade="BF"/>
          </w:rPr>
          <w:t>Krömker</w:t>
        </w:r>
        <w:proofErr w:type="spellEnd"/>
        <w:r w:rsidRPr="00870141">
          <w:rPr>
            <w:rFonts w:ascii="Arial" w:hAnsi="Arial" w:cs="Arial"/>
            <w:color w:val="222222"/>
            <w:shd w:val="clear" w:color="auto" w:fill="BFBFBF" w:themeFill="background1" w:themeFillShade="BF"/>
          </w:rPr>
          <w:t>. "Proven interaction design solutions for accessing and viewing interactive TV content items." </w:t>
        </w:r>
        <w:r w:rsidRPr="00870141">
          <w:rPr>
            <w:rFonts w:ascii="Arial" w:hAnsi="Arial" w:cs="Arial"/>
            <w:i/>
            <w:iCs/>
            <w:color w:val="222222"/>
            <w:shd w:val="clear" w:color="auto" w:fill="BFBFBF" w:themeFill="background1" w:themeFillShade="BF"/>
          </w:rPr>
          <w:t>Interactive Digital Television: Technologies and Applications</w:t>
        </w:r>
        <w:r w:rsidRPr="00870141">
          <w:rPr>
            <w:rFonts w:ascii="Arial" w:hAnsi="Arial" w:cs="Arial"/>
            <w:color w:val="222222"/>
            <w:shd w:val="clear" w:color="auto" w:fill="BFBFBF" w:themeFill="background1" w:themeFillShade="BF"/>
          </w:rPr>
          <w:t xml:space="preserve">. IGI </w:t>
        </w:r>
        <w:proofErr w:type="gramStart"/>
        <w:r w:rsidRPr="00870141">
          <w:rPr>
            <w:rFonts w:ascii="Arial" w:hAnsi="Arial" w:cs="Arial"/>
            <w:color w:val="222222"/>
            <w:shd w:val="clear" w:color="auto" w:fill="BFBFBF" w:themeFill="background1" w:themeFillShade="BF"/>
          </w:rPr>
          <w:t>Global,  184</w:t>
        </w:r>
        <w:proofErr w:type="gramEnd"/>
        <w:r w:rsidRPr="00870141">
          <w:rPr>
            <w:rFonts w:ascii="Arial" w:hAnsi="Arial" w:cs="Arial"/>
            <w:color w:val="222222"/>
            <w:shd w:val="clear" w:color="auto" w:fill="BFBFBF" w:themeFill="background1" w:themeFillShade="BF"/>
          </w:rPr>
          <w:t>-206. 2007.</w:t>
        </w:r>
      </w:ins>
    </w:p>
    <w:p w14:paraId="2716AA5B" w14:textId="77777777" w:rsidR="007E0DB1" w:rsidRPr="00A4615B" w:rsidRDefault="007E0DB1" w:rsidP="007E0DB1">
      <w:pPr>
        <w:widowControl w:val="0"/>
        <w:autoSpaceDE w:val="0"/>
        <w:autoSpaceDN w:val="0"/>
        <w:adjustRightInd w:val="0"/>
        <w:ind w:start="32pt" w:hanging="32pt"/>
        <w:jc w:val="both"/>
        <w:rPr>
          <w:noProof/>
          <w:lang w:val="es-EC"/>
          <w:rPrChange w:id="196" w:author="XAVIER GARNICA" w:date="2020-05-09T14:08:00Z">
            <w:rPr>
              <w:noProof/>
            </w:rPr>
          </w:rPrChange>
        </w:rPr>
        <w:pPrChange w:id="197" w:author="XAVIER GARNICA" w:date="2020-05-09T17:12:00Z">
          <w:pPr>
            <w:widowControl w:val="0"/>
            <w:autoSpaceDE w:val="0"/>
            <w:autoSpaceDN w:val="0"/>
            <w:adjustRightInd w:val="0"/>
            <w:ind w:start="32pt" w:hanging="32pt"/>
          </w:pPr>
        </w:pPrChange>
      </w:pPr>
    </w:p>
    <w:p w14:paraId="39711423" w14:textId="60DE4682" w:rsidR="004A62EC" w:rsidRDefault="004A62EC">
      <w:pPr>
        <w:jc w:val="both"/>
        <w:rPr>
          <w:ins w:id="198" w:author="XAVIER GARNICA" w:date="2020-05-09T16:27:00Z"/>
          <w:color w:val="222222"/>
          <w:shd w:val="clear" w:color="auto" w:fill="FFFFFF"/>
        </w:rPr>
      </w:pPr>
      <w:ins w:id="199" w:author="XAVIER GARNICA" w:date="2020-05-09T14:22:00Z">
        <w:r>
          <w:rPr>
            <w:spacing w:val="-1"/>
            <w:lang w:eastAsia="x-none"/>
          </w:rPr>
          <w:t>[</w:t>
        </w:r>
      </w:ins>
      <w:ins w:id="200" w:author="Usuario" w:date="2020-05-08T17:15:00Z">
        <w:r w:rsidR="00512386" w:rsidRPr="00512386">
          <w:rPr>
            <w:spacing w:val="-1"/>
            <w:lang w:eastAsia="x-none"/>
            <w:rPrChange w:id="201" w:author="Usuario" w:date="2020-05-08T17:15:00Z">
              <w:rPr>
                <w:noProof/>
              </w:rPr>
            </w:rPrChange>
          </w:rPr>
          <w:fldChar w:fldCharType="end"/>
        </w:r>
      </w:ins>
      <w:ins w:id="202" w:author="XAVIER GARNICA" w:date="2020-05-09T14:22:00Z">
        <w:r w:rsidRPr="004A62EC">
          <w:t xml:space="preserve"> </w:t>
        </w:r>
        <w:r w:rsidRPr="00B665C6">
          <w:rPr>
            <w:shd w:val="clear" w:color="auto" w:fill="BFBFBF" w:themeFill="background1" w:themeFillShade="BF"/>
            <w:rPrChange w:id="203" w:author="XAVIER GARNICA" w:date="2020-05-09T15:17:00Z">
              <w:rPr>
                <w:smallCaps/>
                <w:noProof/>
              </w:rPr>
            </w:rPrChange>
          </w:rPr>
          <w:t>REF_XG_</w:t>
        </w:r>
      </w:ins>
      <w:ins w:id="204" w:author="XAVIER GARNICA" w:date="2020-05-09T17:11:00Z">
        <w:r w:rsidR="007E0DB1">
          <w:rPr>
            <w:shd w:val="clear" w:color="auto" w:fill="BFBFBF" w:themeFill="background1" w:themeFillShade="BF"/>
          </w:rPr>
          <w:t>2</w:t>
        </w:r>
      </w:ins>
      <w:ins w:id="205" w:author="XAVIER GARNICA" w:date="2020-05-09T14:22:00Z">
        <w:r w:rsidRPr="00B665C6">
          <w:rPr>
            <w:shd w:val="clear" w:color="auto" w:fill="BFBFBF" w:themeFill="background1" w:themeFillShade="BF"/>
            <w:rPrChange w:id="206" w:author="XAVIER GARNICA" w:date="2020-05-09T15:17:00Z">
              <w:rPr>
                <w:smallCaps/>
                <w:noProof/>
              </w:rPr>
            </w:rPrChange>
          </w:rPr>
          <w:t xml:space="preserve">] </w:t>
        </w:r>
      </w:ins>
      <w:ins w:id="207" w:author="XAVIER GARNICA" w:date="2020-05-09T14:26:00Z">
        <w:r w:rsidRPr="00B665C6">
          <w:rPr>
            <w:shd w:val="clear" w:color="auto" w:fill="BFBFBF" w:themeFill="background1" w:themeFillShade="BF"/>
            <w:rPrChange w:id="208" w:author="XAVIER GARNICA" w:date="2020-05-09T15:17:00Z">
              <w:rPr>
                <w:smallCaps/>
                <w:noProof/>
              </w:rPr>
            </w:rPrChange>
          </w:rPr>
          <w:t xml:space="preserve">K. </w:t>
        </w:r>
        <w:proofErr w:type="spellStart"/>
        <w:r w:rsidRPr="00B665C6">
          <w:rPr>
            <w:color w:val="222222"/>
            <w:shd w:val="clear" w:color="auto" w:fill="BFBFBF" w:themeFill="background1" w:themeFillShade="BF"/>
            <w:rPrChange w:id="209" w:author="XAVIER GARNICA" w:date="2020-05-09T15:17:00Z">
              <w:rPr>
                <w:rFonts w:ascii="Arial" w:hAnsi="Arial" w:cs="Arial"/>
                <w:smallCaps/>
                <w:noProof/>
                <w:color w:val="222222"/>
                <w:shd w:val="clear" w:color="auto" w:fill="FFFFFF"/>
              </w:rPr>
            </w:rPrChange>
          </w:rPr>
          <w:t>Chorianopoulos</w:t>
        </w:r>
        <w:proofErr w:type="spellEnd"/>
        <w:r w:rsidRPr="00B665C6">
          <w:rPr>
            <w:color w:val="222222"/>
            <w:shd w:val="clear" w:color="auto" w:fill="BFBFBF" w:themeFill="background1" w:themeFillShade="BF"/>
            <w:rPrChange w:id="210" w:author="XAVIER GARNICA" w:date="2020-05-09T15:17:00Z">
              <w:rPr>
                <w:rFonts w:ascii="Arial" w:hAnsi="Arial" w:cs="Arial"/>
                <w:smallCaps/>
                <w:noProof/>
                <w:color w:val="222222"/>
                <w:shd w:val="clear" w:color="auto" w:fill="FFFFFF"/>
              </w:rPr>
            </w:rPrChange>
          </w:rPr>
          <w:t xml:space="preserve"> and D</w:t>
        </w:r>
      </w:ins>
      <w:ins w:id="211" w:author="XAVIER GARNICA" w:date="2020-05-09T14:27:00Z">
        <w:r w:rsidRPr="00B665C6">
          <w:rPr>
            <w:color w:val="222222"/>
            <w:shd w:val="clear" w:color="auto" w:fill="BFBFBF" w:themeFill="background1" w:themeFillShade="BF"/>
            <w:rPrChange w:id="212" w:author="XAVIER GARNICA" w:date="2020-05-09T15:17:00Z">
              <w:rPr>
                <w:i/>
                <w:iCs/>
                <w:smallCaps/>
                <w:noProof/>
                <w:color w:val="222222"/>
                <w:shd w:val="clear" w:color="auto" w:fill="FFFFFF"/>
              </w:rPr>
            </w:rPrChange>
          </w:rPr>
          <w:t>.</w:t>
        </w:r>
      </w:ins>
      <w:ins w:id="213" w:author="XAVIER GARNICA" w:date="2020-05-09T14:26:00Z">
        <w:r w:rsidRPr="00B665C6">
          <w:rPr>
            <w:color w:val="222222"/>
            <w:shd w:val="clear" w:color="auto" w:fill="BFBFBF" w:themeFill="background1" w:themeFillShade="BF"/>
            <w:rPrChange w:id="214" w:author="XAVIER GARNICA" w:date="2020-05-09T15:17:00Z">
              <w:rPr>
                <w:rFonts w:ascii="Arial" w:hAnsi="Arial" w:cs="Arial"/>
                <w:smallCaps/>
                <w:noProof/>
                <w:color w:val="222222"/>
                <w:shd w:val="clear" w:color="auto" w:fill="FFFFFF"/>
              </w:rPr>
            </w:rPrChange>
          </w:rPr>
          <w:t xml:space="preserve"> </w:t>
        </w:r>
        <w:proofErr w:type="spellStart"/>
        <w:r w:rsidRPr="00B665C6">
          <w:rPr>
            <w:color w:val="222222"/>
            <w:shd w:val="clear" w:color="auto" w:fill="BFBFBF" w:themeFill="background1" w:themeFillShade="BF"/>
            <w:rPrChange w:id="215" w:author="XAVIER GARNICA" w:date="2020-05-09T15:17:00Z">
              <w:rPr>
                <w:rFonts w:ascii="Arial" w:hAnsi="Arial" w:cs="Arial"/>
                <w:smallCaps/>
                <w:noProof/>
                <w:color w:val="222222"/>
                <w:shd w:val="clear" w:color="auto" w:fill="FFFFFF"/>
              </w:rPr>
            </w:rPrChange>
          </w:rPr>
          <w:t>Spinellis</w:t>
        </w:r>
        <w:proofErr w:type="spellEnd"/>
        <w:r w:rsidRPr="00B665C6">
          <w:rPr>
            <w:color w:val="222222"/>
            <w:shd w:val="clear" w:color="auto" w:fill="BFBFBF" w:themeFill="background1" w:themeFillShade="BF"/>
            <w:rPrChange w:id="216" w:author="XAVIER GARNICA" w:date="2020-05-09T15:17:00Z">
              <w:rPr>
                <w:rFonts w:ascii="Arial" w:hAnsi="Arial" w:cs="Arial"/>
                <w:smallCaps/>
                <w:noProof/>
                <w:color w:val="222222"/>
                <w:shd w:val="clear" w:color="auto" w:fill="FFFFFF"/>
              </w:rPr>
            </w:rPrChange>
          </w:rPr>
          <w:t>. "User interface evaluation of interactive TV: a media studies perspective."</w:t>
        </w:r>
        <w:r w:rsidRPr="00B665C6">
          <w:rPr>
            <w:i/>
            <w:iCs/>
            <w:color w:val="222222"/>
            <w:shd w:val="clear" w:color="auto" w:fill="BFBFBF" w:themeFill="background1" w:themeFillShade="BF"/>
            <w:rPrChange w:id="217" w:author="XAVIER GARNICA" w:date="2020-05-09T15:17:00Z">
              <w:rPr>
                <w:rFonts w:ascii="Arial" w:hAnsi="Arial" w:cs="Arial"/>
                <w:smallCaps/>
                <w:noProof/>
                <w:color w:val="222222"/>
                <w:shd w:val="clear" w:color="auto" w:fill="FFFFFF"/>
              </w:rPr>
            </w:rPrChange>
          </w:rPr>
          <w:t> </w:t>
        </w:r>
        <w:r w:rsidRPr="00B665C6">
          <w:rPr>
            <w:i/>
            <w:iCs/>
            <w:color w:val="222222"/>
            <w:shd w:val="clear" w:color="auto" w:fill="BFBFBF" w:themeFill="background1" w:themeFillShade="BF"/>
            <w:rPrChange w:id="218" w:author="XAVIER GARNICA" w:date="2020-05-09T15:17:00Z">
              <w:rPr>
                <w:rFonts w:ascii="Arial" w:hAnsi="Arial" w:cs="Arial"/>
                <w:i/>
                <w:iCs/>
                <w:smallCaps/>
                <w:noProof/>
                <w:color w:val="222222"/>
                <w:shd w:val="clear" w:color="auto" w:fill="FFFFFF"/>
              </w:rPr>
            </w:rPrChange>
          </w:rPr>
          <w:t>Universal Access in the Information Society</w:t>
        </w:r>
        <w:r w:rsidRPr="00B665C6">
          <w:rPr>
            <w:i/>
            <w:iCs/>
            <w:color w:val="222222"/>
            <w:shd w:val="clear" w:color="auto" w:fill="BFBFBF" w:themeFill="background1" w:themeFillShade="BF"/>
            <w:rPrChange w:id="219" w:author="XAVIER GARNICA" w:date="2020-05-09T15:17:00Z">
              <w:rPr>
                <w:rFonts w:ascii="Arial" w:hAnsi="Arial" w:cs="Arial"/>
                <w:smallCaps/>
                <w:noProof/>
                <w:color w:val="222222"/>
                <w:shd w:val="clear" w:color="auto" w:fill="FFFFFF"/>
              </w:rPr>
            </w:rPrChange>
          </w:rPr>
          <w:t> 5.2</w:t>
        </w:r>
      </w:ins>
      <w:ins w:id="220" w:author="XAVIER GARNICA" w:date="2020-05-09T14:27:00Z">
        <w:r w:rsidRPr="00B665C6">
          <w:rPr>
            <w:i/>
            <w:iCs/>
            <w:color w:val="222222"/>
            <w:shd w:val="clear" w:color="auto" w:fill="BFBFBF" w:themeFill="background1" w:themeFillShade="BF"/>
            <w:rPrChange w:id="221" w:author="XAVIER GARNICA" w:date="2020-05-09T15:17:00Z">
              <w:rPr>
                <w:i/>
                <w:iCs/>
                <w:smallCaps/>
                <w:noProof/>
                <w:color w:val="222222"/>
                <w:shd w:val="clear" w:color="auto" w:fill="FFFFFF"/>
              </w:rPr>
            </w:rPrChange>
          </w:rPr>
          <w:t xml:space="preserve">, </w:t>
        </w:r>
        <w:r w:rsidRPr="00B665C6">
          <w:rPr>
            <w:color w:val="222222"/>
            <w:shd w:val="clear" w:color="auto" w:fill="BFBFBF" w:themeFill="background1" w:themeFillShade="BF"/>
            <w:rPrChange w:id="222" w:author="XAVIER GARNICA" w:date="2020-05-09T15:17:00Z">
              <w:rPr>
                <w:i/>
                <w:iCs/>
                <w:smallCaps/>
                <w:noProof/>
                <w:color w:val="222222"/>
                <w:shd w:val="clear" w:color="auto" w:fill="FFFFFF"/>
              </w:rPr>
            </w:rPrChange>
          </w:rPr>
          <w:t>pp.</w:t>
        </w:r>
      </w:ins>
      <w:ins w:id="223" w:author="XAVIER GARNICA" w:date="2020-05-09T14:26:00Z">
        <w:r w:rsidRPr="00B665C6">
          <w:rPr>
            <w:color w:val="222222"/>
            <w:shd w:val="clear" w:color="auto" w:fill="BFBFBF" w:themeFill="background1" w:themeFillShade="BF"/>
            <w:rPrChange w:id="224" w:author="XAVIER GARNICA" w:date="2020-05-09T15:17:00Z">
              <w:rPr>
                <w:rFonts w:ascii="Arial" w:hAnsi="Arial" w:cs="Arial"/>
                <w:smallCaps/>
                <w:noProof/>
                <w:color w:val="222222"/>
                <w:shd w:val="clear" w:color="auto" w:fill="FFFFFF"/>
              </w:rPr>
            </w:rPrChange>
          </w:rPr>
          <w:t xml:space="preserve"> 209-218.</w:t>
        </w:r>
      </w:ins>
      <w:ins w:id="225" w:author="XAVIER GARNICA" w:date="2020-05-09T14:28:00Z">
        <w:r w:rsidRPr="00B665C6">
          <w:rPr>
            <w:color w:val="222222"/>
            <w:shd w:val="clear" w:color="auto" w:fill="BFBFBF" w:themeFill="background1" w:themeFillShade="BF"/>
            <w:rPrChange w:id="226" w:author="XAVIER GARNICA" w:date="2020-05-09T15:17:00Z">
              <w:rPr>
                <w:i/>
                <w:iCs/>
                <w:smallCaps/>
                <w:noProof/>
                <w:color w:val="222222"/>
                <w:shd w:val="clear" w:color="auto" w:fill="FFFFFF"/>
              </w:rPr>
            </w:rPrChange>
          </w:rPr>
          <w:t xml:space="preserve"> 2006</w:t>
        </w:r>
        <w:r w:rsidRPr="004A62EC">
          <w:rPr>
            <w:color w:val="222222"/>
            <w:shd w:val="clear" w:color="auto" w:fill="FFFFFF"/>
            <w:rPrChange w:id="227" w:author="XAVIER GARNICA" w:date="2020-05-09T14:28:00Z">
              <w:rPr>
                <w:i/>
                <w:iCs/>
                <w:smallCaps/>
                <w:noProof/>
                <w:color w:val="222222"/>
                <w:shd w:val="clear" w:color="auto" w:fill="FFFFFF"/>
              </w:rPr>
            </w:rPrChange>
          </w:rPr>
          <w:t>.</w:t>
        </w:r>
      </w:ins>
      <w:del w:id="228" w:author="XAVIER GARNICA" w:date="2020-05-09T14:22:00Z">
        <w:r w:rsidR="00D02841" w:rsidRPr="004A62EC" w:rsidDel="004A62EC">
          <w:rPr>
            <w:i/>
            <w:iCs/>
            <w:lang w:val="es-EC"/>
            <w:rPrChange w:id="229" w:author="XAVIER GARNICA" w:date="2020-05-09T14:26:00Z">
              <w:rPr>
                <w:smallCaps/>
                <w:noProof/>
              </w:rPr>
            </w:rPrChange>
          </w:rPr>
          <w:br w:type="page"/>
        </w:r>
      </w:del>
    </w:p>
    <w:p w14:paraId="14888A43" w14:textId="77777777" w:rsidR="002E1998" w:rsidRDefault="002E1998" w:rsidP="002E1998">
      <w:pPr>
        <w:jc w:val="both"/>
        <w:rPr>
          <w:ins w:id="230" w:author="XAVIER GARNICA" w:date="2020-05-09T16:27:00Z"/>
          <w:shd w:val="clear" w:color="auto" w:fill="BFBFBF" w:themeFill="background1" w:themeFillShade="BF"/>
        </w:rPr>
      </w:pPr>
    </w:p>
    <w:p w14:paraId="1337567A" w14:textId="7C14A180" w:rsidR="00432C01" w:rsidRPr="00E72E90" w:rsidRDefault="002E1998" w:rsidP="007E0DB1">
      <w:pPr>
        <w:jc w:val="both"/>
        <w:rPr>
          <w:ins w:id="231" w:author="XAVIER GARNICA" w:date="2020-05-09T16:58:00Z"/>
        </w:rPr>
        <w:pPrChange w:id="232" w:author="XAVIER GARNICA" w:date="2020-05-09T17:11:00Z">
          <w:pPr/>
        </w:pPrChange>
      </w:pPr>
      <w:ins w:id="233" w:author="XAVIER GARNICA" w:date="2020-05-09T16:27:00Z">
        <w:r w:rsidRPr="002E1998">
          <w:rPr>
            <w:shd w:val="clear" w:color="auto" w:fill="BFBFBF" w:themeFill="background1" w:themeFillShade="BF"/>
            <w:lang w:val="es-EC"/>
            <w:rPrChange w:id="234" w:author="XAVIER GARNICA" w:date="2020-05-09T16:28:00Z">
              <w:rPr>
                <w:shd w:val="clear" w:color="auto" w:fill="BFBFBF" w:themeFill="background1" w:themeFillShade="BF"/>
              </w:rPr>
            </w:rPrChange>
          </w:rPr>
          <w:t>[</w:t>
        </w:r>
        <w:r w:rsidRPr="005B249D">
          <w:rPr>
            <w:shd w:val="clear" w:color="auto" w:fill="BFBFBF" w:themeFill="background1" w:themeFillShade="BF"/>
            <w:lang w:val="es-EC"/>
            <w:rPrChange w:id="235" w:author="XAVIER GARNICA" w:date="2020-05-09T16:30:00Z">
              <w:rPr>
                <w:shd w:val="clear" w:color="auto" w:fill="BFBFBF" w:themeFill="background1" w:themeFillShade="BF"/>
              </w:rPr>
            </w:rPrChange>
          </w:rPr>
          <w:t>REF_XG_</w:t>
        </w:r>
      </w:ins>
      <w:ins w:id="236" w:author="XAVIER GARNICA" w:date="2020-05-09T17:11:00Z">
        <w:r w:rsidR="007E0DB1">
          <w:rPr>
            <w:shd w:val="clear" w:color="auto" w:fill="BFBFBF" w:themeFill="background1" w:themeFillShade="BF"/>
            <w:lang w:val="es-EC"/>
          </w:rPr>
          <w:t>3</w:t>
        </w:r>
      </w:ins>
      <w:ins w:id="237" w:author="XAVIER GARNICA" w:date="2020-05-09T16:27:00Z">
        <w:r w:rsidRPr="005B249D">
          <w:rPr>
            <w:shd w:val="clear" w:color="auto" w:fill="BFBFBF" w:themeFill="background1" w:themeFillShade="BF"/>
            <w:lang w:val="es-EC"/>
            <w:rPrChange w:id="238" w:author="XAVIER GARNICA" w:date="2020-05-09T16:30:00Z">
              <w:rPr>
                <w:shd w:val="clear" w:color="auto" w:fill="BFBFBF" w:themeFill="background1" w:themeFillShade="BF"/>
              </w:rPr>
            </w:rPrChange>
          </w:rPr>
          <w:t>]</w:t>
        </w:r>
      </w:ins>
      <w:ins w:id="239" w:author="XAVIER GARNICA" w:date="2020-05-09T16:28:00Z">
        <w:r w:rsidRPr="005B249D">
          <w:rPr>
            <w:rFonts w:ascii="Arial" w:hAnsi="Arial" w:cs="Arial"/>
            <w:color w:val="222222"/>
            <w:shd w:val="clear" w:color="auto" w:fill="BFBFBF" w:themeFill="background1" w:themeFillShade="BF"/>
            <w:lang w:val="es-EC"/>
            <w:rPrChange w:id="240" w:author="XAVIER GARNICA" w:date="2020-05-09T16:30:00Z">
              <w:rPr>
                <w:rFonts w:ascii="Arial" w:hAnsi="Arial" w:cs="Arial"/>
                <w:color w:val="222222"/>
                <w:shd w:val="clear" w:color="auto" w:fill="FFFFFF"/>
              </w:rPr>
            </w:rPrChange>
          </w:rPr>
          <w:t xml:space="preserve"> </w:t>
        </w:r>
        <w:r w:rsidRPr="005B249D">
          <w:rPr>
            <w:rFonts w:ascii="Arial" w:hAnsi="Arial" w:cs="Arial"/>
            <w:color w:val="222222"/>
            <w:shd w:val="clear" w:color="auto" w:fill="BFBFBF" w:themeFill="background1" w:themeFillShade="BF"/>
            <w:lang w:val="es-EC"/>
            <w:rPrChange w:id="241" w:author="XAVIER GARNICA" w:date="2020-05-09T16:30:00Z">
              <w:rPr>
                <w:rFonts w:ascii="Arial" w:hAnsi="Arial" w:cs="Arial"/>
                <w:color w:val="222222"/>
                <w:shd w:val="clear" w:color="auto" w:fill="FFFFFF"/>
                <w:lang w:val="es-EC"/>
              </w:rPr>
            </w:rPrChange>
          </w:rPr>
          <w:t xml:space="preserve">A. </w:t>
        </w:r>
        <w:r w:rsidRPr="005B249D">
          <w:rPr>
            <w:rFonts w:ascii="Arial" w:hAnsi="Arial" w:cs="Arial"/>
            <w:color w:val="222222"/>
            <w:shd w:val="clear" w:color="auto" w:fill="BFBFBF" w:themeFill="background1" w:themeFillShade="BF"/>
            <w:lang w:val="es-EC"/>
            <w:rPrChange w:id="242" w:author="XAVIER GARNICA" w:date="2020-05-09T16:30:00Z">
              <w:rPr>
                <w:rFonts w:ascii="Arial" w:hAnsi="Arial" w:cs="Arial"/>
                <w:color w:val="222222"/>
                <w:shd w:val="clear" w:color="auto" w:fill="FFFFFF"/>
              </w:rPr>
            </w:rPrChange>
          </w:rPr>
          <w:t xml:space="preserve">Solano, </w:t>
        </w:r>
      </w:ins>
      <w:ins w:id="243" w:author="XAVIER GARNICA" w:date="2020-05-09T16:29:00Z">
        <w:r w:rsidRPr="005B249D">
          <w:rPr>
            <w:rFonts w:ascii="Arial" w:hAnsi="Arial" w:cs="Arial"/>
            <w:color w:val="222222"/>
            <w:shd w:val="clear" w:color="auto" w:fill="BFBFBF" w:themeFill="background1" w:themeFillShade="BF"/>
            <w:lang w:val="es-EC"/>
            <w:rPrChange w:id="244" w:author="XAVIER GARNICA" w:date="2020-05-09T16:30:00Z">
              <w:rPr>
                <w:rFonts w:ascii="Arial" w:hAnsi="Arial" w:cs="Arial"/>
                <w:color w:val="222222"/>
                <w:shd w:val="clear" w:color="auto" w:fill="FFFFFF"/>
                <w:lang w:val="es-EC"/>
              </w:rPr>
            </w:rPrChange>
          </w:rPr>
          <w:t xml:space="preserve">C. </w:t>
        </w:r>
      </w:ins>
      <w:proofErr w:type="spellStart"/>
      <w:ins w:id="245" w:author="XAVIER GARNICA" w:date="2020-05-09T16:28:00Z">
        <w:r w:rsidRPr="005B249D">
          <w:rPr>
            <w:rFonts w:ascii="Arial" w:hAnsi="Arial" w:cs="Arial"/>
            <w:color w:val="222222"/>
            <w:shd w:val="clear" w:color="auto" w:fill="BFBFBF" w:themeFill="background1" w:themeFillShade="BF"/>
            <w:lang w:val="es-EC"/>
            <w:rPrChange w:id="246" w:author="XAVIER GARNICA" w:date="2020-05-09T16:30:00Z">
              <w:rPr>
                <w:rFonts w:ascii="Arial" w:hAnsi="Arial" w:cs="Arial"/>
                <w:color w:val="222222"/>
                <w:shd w:val="clear" w:color="auto" w:fill="FFFFFF"/>
              </w:rPr>
            </w:rPrChange>
          </w:rPr>
          <w:t>Rusu</w:t>
        </w:r>
        <w:proofErr w:type="spellEnd"/>
        <w:r w:rsidRPr="005B249D">
          <w:rPr>
            <w:rFonts w:ascii="Arial" w:hAnsi="Arial" w:cs="Arial"/>
            <w:color w:val="222222"/>
            <w:shd w:val="clear" w:color="auto" w:fill="BFBFBF" w:themeFill="background1" w:themeFillShade="BF"/>
            <w:lang w:val="es-EC"/>
            <w:rPrChange w:id="247" w:author="XAVIER GARNICA" w:date="2020-05-09T16:30:00Z">
              <w:rPr>
                <w:rFonts w:ascii="Arial" w:hAnsi="Arial" w:cs="Arial"/>
                <w:color w:val="222222"/>
                <w:shd w:val="clear" w:color="auto" w:fill="FFFFFF"/>
              </w:rPr>
            </w:rPrChange>
          </w:rPr>
          <w:t xml:space="preserve">, </w:t>
        </w:r>
      </w:ins>
      <w:ins w:id="248" w:author="XAVIER GARNICA" w:date="2020-05-09T16:29:00Z">
        <w:r w:rsidRPr="005B249D">
          <w:rPr>
            <w:rFonts w:ascii="Arial" w:hAnsi="Arial" w:cs="Arial"/>
            <w:color w:val="222222"/>
            <w:shd w:val="clear" w:color="auto" w:fill="BFBFBF" w:themeFill="background1" w:themeFillShade="BF"/>
            <w:lang w:val="es-EC"/>
            <w:rPrChange w:id="249" w:author="XAVIER GARNICA" w:date="2020-05-09T16:30:00Z">
              <w:rPr>
                <w:rFonts w:ascii="Arial" w:hAnsi="Arial" w:cs="Arial"/>
                <w:color w:val="222222"/>
                <w:shd w:val="clear" w:color="auto" w:fill="FFFFFF"/>
                <w:lang w:val="es-EC"/>
              </w:rPr>
            </w:rPrChange>
          </w:rPr>
          <w:t xml:space="preserve">C. </w:t>
        </w:r>
      </w:ins>
      <w:ins w:id="250" w:author="XAVIER GARNICA" w:date="2020-05-09T16:28:00Z">
        <w:r w:rsidRPr="005B249D">
          <w:rPr>
            <w:rFonts w:ascii="Arial" w:hAnsi="Arial" w:cs="Arial"/>
            <w:color w:val="222222"/>
            <w:shd w:val="clear" w:color="auto" w:fill="BFBFBF" w:themeFill="background1" w:themeFillShade="BF"/>
            <w:lang w:val="es-EC"/>
            <w:rPrChange w:id="251" w:author="XAVIER GARNICA" w:date="2020-05-09T16:30:00Z">
              <w:rPr>
                <w:rFonts w:ascii="Arial" w:hAnsi="Arial" w:cs="Arial"/>
                <w:color w:val="222222"/>
                <w:shd w:val="clear" w:color="auto" w:fill="FFFFFF"/>
              </w:rPr>
            </w:rPrChange>
          </w:rPr>
          <w:t xml:space="preserve">Collazos, </w:t>
        </w:r>
      </w:ins>
      <w:ins w:id="252" w:author="XAVIER GARNICA" w:date="2020-05-09T16:29:00Z">
        <w:r w:rsidRPr="005B249D">
          <w:rPr>
            <w:rFonts w:ascii="Arial" w:hAnsi="Arial" w:cs="Arial"/>
            <w:color w:val="222222"/>
            <w:shd w:val="clear" w:color="auto" w:fill="BFBFBF" w:themeFill="background1" w:themeFillShade="BF"/>
            <w:lang w:val="es-EC"/>
            <w:rPrChange w:id="253" w:author="XAVIER GARNICA" w:date="2020-05-09T16:30:00Z">
              <w:rPr>
                <w:rFonts w:ascii="Arial" w:hAnsi="Arial" w:cs="Arial"/>
                <w:color w:val="222222"/>
                <w:shd w:val="clear" w:color="auto" w:fill="FFFFFF"/>
                <w:lang w:val="es-EC"/>
              </w:rPr>
            </w:rPrChange>
          </w:rPr>
          <w:t xml:space="preserve">S. </w:t>
        </w:r>
      </w:ins>
      <w:ins w:id="254" w:author="XAVIER GARNICA" w:date="2020-05-09T16:28:00Z">
        <w:r w:rsidRPr="005B249D">
          <w:rPr>
            <w:rFonts w:ascii="Arial" w:hAnsi="Arial" w:cs="Arial"/>
            <w:color w:val="222222"/>
            <w:shd w:val="clear" w:color="auto" w:fill="BFBFBF" w:themeFill="background1" w:themeFillShade="BF"/>
            <w:lang w:val="es-EC"/>
            <w:rPrChange w:id="255" w:author="XAVIER GARNICA" w:date="2020-05-09T16:30:00Z">
              <w:rPr>
                <w:rFonts w:ascii="Arial" w:hAnsi="Arial" w:cs="Arial"/>
                <w:color w:val="222222"/>
                <w:shd w:val="clear" w:color="auto" w:fill="FFFFFF"/>
              </w:rPr>
            </w:rPrChange>
          </w:rPr>
          <w:t xml:space="preserve">Roncagliolo, </w:t>
        </w:r>
      </w:ins>
      <w:ins w:id="256" w:author="XAVIER GARNICA" w:date="2020-05-09T16:29:00Z">
        <w:r w:rsidRPr="005B249D">
          <w:rPr>
            <w:rFonts w:ascii="Arial" w:hAnsi="Arial" w:cs="Arial"/>
            <w:color w:val="222222"/>
            <w:shd w:val="clear" w:color="auto" w:fill="BFBFBF" w:themeFill="background1" w:themeFillShade="BF"/>
            <w:lang w:val="es-EC"/>
            <w:rPrChange w:id="257" w:author="XAVIER GARNICA" w:date="2020-05-09T16:30:00Z">
              <w:rPr>
                <w:rFonts w:ascii="Arial" w:hAnsi="Arial" w:cs="Arial"/>
                <w:color w:val="222222"/>
                <w:shd w:val="clear" w:color="auto" w:fill="FFFFFF"/>
                <w:lang w:val="es-EC"/>
              </w:rPr>
            </w:rPrChange>
          </w:rPr>
          <w:t xml:space="preserve">J. </w:t>
        </w:r>
      </w:ins>
      <w:ins w:id="258" w:author="XAVIER GARNICA" w:date="2020-05-09T16:28:00Z">
        <w:r w:rsidRPr="005B249D">
          <w:rPr>
            <w:rFonts w:ascii="Arial" w:hAnsi="Arial" w:cs="Arial"/>
            <w:color w:val="222222"/>
            <w:shd w:val="clear" w:color="auto" w:fill="BFBFBF" w:themeFill="background1" w:themeFillShade="BF"/>
            <w:lang w:val="es-EC"/>
            <w:rPrChange w:id="259" w:author="XAVIER GARNICA" w:date="2020-05-09T16:30:00Z">
              <w:rPr>
                <w:rFonts w:ascii="Arial" w:hAnsi="Arial" w:cs="Arial"/>
                <w:color w:val="222222"/>
                <w:shd w:val="clear" w:color="auto" w:fill="FFFFFF"/>
              </w:rPr>
            </w:rPrChange>
          </w:rPr>
          <w:t>Arciniegas</w:t>
        </w:r>
      </w:ins>
      <w:ins w:id="260" w:author="XAVIER GARNICA" w:date="2020-05-09T16:29:00Z">
        <w:r w:rsidRPr="005B249D">
          <w:rPr>
            <w:rFonts w:ascii="Arial" w:hAnsi="Arial" w:cs="Arial"/>
            <w:color w:val="222222"/>
            <w:shd w:val="clear" w:color="auto" w:fill="BFBFBF" w:themeFill="background1" w:themeFillShade="BF"/>
            <w:lang w:val="es-EC"/>
            <w:rPrChange w:id="261" w:author="XAVIER GARNICA" w:date="2020-05-09T16:30:00Z">
              <w:rPr>
                <w:rFonts w:ascii="Arial" w:hAnsi="Arial" w:cs="Arial"/>
                <w:color w:val="222222"/>
                <w:shd w:val="clear" w:color="auto" w:fill="FFFFFF"/>
                <w:lang w:val="es-EC"/>
              </w:rPr>
            </w:rPrChange>
          </w:rPr>
          <w:t>,</w:t>
        </w:r>
      </w:ins>
      <w:ins w:id="262" w:author="XAVIER GARNICA" w:date="2020-05-09T16:28:00Z">
        <w:r w:rsidRPr="005B249D">
          <w:rPr>
            <w:rFonts w:ascii="Arial" w:hAnsi="Arial" w:cs="Arial"/>
            <w:color w:val="222222"/>
            <w:shd w:val="clear" w:color="auto" w:fill="BFBFBF" w:themeFill="background1" w:themeFillShade="BF"/>
            <w:lang w:val="es-EC"/>
            <w:rPrChange w:id="263" w:author="XAVIER GARNICA" w:date="2020-05-09T16:30:00Z">
              <w:rPr>
                <w:rFonts w:ascii="Arial" w:hAnsi="Arial" w:cs="Arial"/>
                <w:color w:val="222222"/>
                <w:shd w:val="clear" w:color="auto" w:fill="FFFFFF"/>
              </w:rPr>
            </w:rPrChange>
          </w:rPr>
          <w:t xml:space="preserve"> &amp; </w:t>
        </w:r>
      </w:ins>
      <w:ins w:id="264" w:author="XAVIER GARNICA" w:date="2020-05-09T16:29:00Z">
        <w:r w:rsidRPr="005B249D">
          <w:rPr>
            <w:rFonts w:ascii="Arial" w:hAnsi="Arial" w:cs="Arial"/>
            <w:color w:val="222222"/>
            <w:shd w:val="clear" w:color="auto" w:fill="BFBFBF" w:themeFill="background1" w:themeFillShade="BF"/>
            <w:lang w:val="es-EC"/>
            <w:rPrChange w:id="265" w:author="XAVIER GARNICA" w:date="2020-05-09T16:30:00Z">
              <w:rPr>
                <w:rFonts w:ascii="Arial" w:hAnsi="Arial" w:cs="Arial"/>
                <w:color w:val="222222"/>
                <w:shd w:val="clear" w:color="auto" w:fill="FFFFFF"/>
                <w:lang w:val="es-EC"/>
              </w:rPr>
            </w:rPrChange>
          </w:rPr>
          <w:t xml:space="preserve">V. </w:t>
        </w:r>
      </w:ins>
      <w:proofErr w:type="spellStart"/>
      <w:ins w:id="266" w:author="XAVIER GARNICA" w:date="2020-05-09T16:28:00Z">
        <w:r w:rsidRPr="005B249D">
          <w:rPr>
            <w:rFonts w:ascii="Arial" w:hAnsi="Arial" w:cs="Arial"/>
            <w:color w:val="222222"/>
            <w:shd w:val="clear" w:color="auto" w:fill="BFBFBF" w:themeFill="background1" w:themeFillShade="BF"/>
            <w:lang w:val="es-EC"/>
            <w:rPrChange w:id="267" w:author="XAVIER GARNICA" w:date="2020-05-09T16:30:00Z">
              <w:rPr>
                <w:rFonts w:ascii="Arial" w:hAnsi="Arial" w:cs="Arial"/>
                <w:color w:val="222222"/>
                <w:shd w:val="clear" w:color="auto" w:fill="FFFFFF"/>
              </w:rPr>
            </w:rPrChange>
          </w:rPr>
          <w:t>Rusu</w:t>
        </w:r>
        <w:proofErr w:type="spellEnd"/>
        <w:r w:rsidRPr="005B249D">
          <w:rPr>
            <w:rFonts w:ascii="Arial" w:hAnsi="Arial" w:cs="Arial"/>
            <w:color w:val="222222"/>
            <w:shd w:val="clear" w:color="auto" w:fill="BFBFBF" w:themeFill="background1" w:themeFillShade="BF"/>
            <w:lang w:val="es-EC"/>
            <w:rPrChange w:id="268" w:author="XAVIER GARNICA" w:date="2020-05-09T16:30:00Z">
              <w:rPr>
                <w:rFonts w:ascii="Arial" w:hAnsi="Arial" w:cs="Arial"/>
                <w:color w:val="222222"/>
                <w:shd w:val="clear" w:color="auto" w:fill="FFFFFF"/>
              </w:rPr>
            </w:rPrChange>
          </w:rPr>
          <w:t xml:space="preserve">. </w:t>
        </w:r>
      </w:ins>
      <w:ins w:id="269" w:author="XAVIER GARNICA" w:date="2020-05-09T16:30:00Z">
        <w:r w:rsidR="005B249D" w:rsidRPr="005B249D">
          <w:rPr>
            <w:rFonts w:ascii="Arial" w:hAnsi="Arial" w:cs="Arial"/>
            <w:color w:val="222222"/>
            <w:shd w:val="clear" w:color="auto" w:fill="BFBFBF" w:themeFill="background1" w:themeFillShade="BF"/>
            <w:lang w:val="es-EC"/>
            <w:rPrChange w:id="270" w:author="XAVIER GARNICA" w:date="2020-05-09T16:30:00Z">
              <w:rPr>
                <w:rFonts w:ascii="Arial" w:hAnsi="Arial" w:cs="Arial"/>
                <w:color w:val="222222"/>
                <w:shd w:val="clear" w:color="auto" w:fill="FFFFFF"/>
                <w:lang w:val="es-EC"/>
              </w:rPr>
            </w:rPrChange>
          </w:rPr>
          <w:t>“</w:t>
        </w:r>
      </w:ins>
      <w:proofErr w:type="spellStart"/>
      <w:ins w:id="271" w:author="XAVIER GARNICA" w:date="2020-05-09T16:28:00Z">
        <w:r w:rsidRPr="007E0DB1">
          <w:rPr>
            <w:rFonts w:ascii="Arial" w:hAnsi="Arial" w:cs="Arial"/>
            <w:color w:val="222222"/>
            <w:shd w:val="clear" w:color="auto" w:fill="BFBFBF" w:themeFill="background1" w:themeFillShade="BF"/>
            <w:lang w:val="es-EC"/>
            <w:rPrChange w:id="272" w:author="XAVIER GARNICA" w:date="2020-05-09T17:11:00Z">
              <w:rPr>
                <w:rFonts w:ascii="Arial" w:hAnsi="Arial" w:cs="Arial"/>
                <w:color w:val="222222"/>
                <w:shd w:val="clear" w:color="auto" w:fill="FFFFFF"/>
              </w:rPr>
            </w:rPrChange>
          </w:rPr>
          <w:t>Usability</w:t>
        </w:r>
        <w:proofErr w:type="spellEnd"/>
        <w:r w:rsidRPr="007E0DB1">
          <w:rPr>
            <w:rFonts w:ascii="Arial" w:hAnsi="Arial" w:cs="Arial"/>
            <w:color w:val="222222"/>
            <w:shd w:val="clear" w:color="auto" w:fill="BFBFBF" w:themeFill="background1" w:themeFillShade="BF"/>
            <w:lang w:val="es-EC"/>
            <w:rPrChange w:id="273" w:author="XAVIER GARNICA" w:date="2020-05-09T17:11:00Z">
              <w:rPr>
                <w:rFonts w:ascii="Arial" w:hAnsi="Arial" w:cs="Arial"/>
                <w:color w:val="222222"/>
                <w:shd w:val="clear" w:color="auto" w:fill="FFFFFF"/>
              </w:rPr>
            </w:rPrChange>
          </w:rPr>
          <w:t xml:space="preserve"> </w:t>
        </w:r>
        <w:proofErr w:type="spellStart"/>
        <w:r w:rsidRPr="007E0DB1">
          <w:rPr>
            <w:rFonts w:ascii="Arial" w:hAnsi="Arial" w:cs="Arial"/>
            <w:color w:val="222222"/>
            <w:shd w:val="clear" w:color="auto" w:fill="BFBFBF" w:themeFill="background1" w:themeFillShade="BF"/>
            <w:lang w:val="es-EC"/>
            <w:rPrChange w:id="274" w:author="XAVIER GARNICA" w:date="2020-05-09T17:11:00Z">
              <w:rPr>
                <w:rFonts w:ascii="Arial" w:hAnsi="Arial" w:cs="Arial"/>
                <w:color w:val="222222"/>
                <w:shd w:val="clear" w:color="auto" w:fill="FFFFFF"/>
              </w:rPr>
            </w:rPrChange>
          </w:rPr>
          <w:t>heuristics</w:t>
        </w:r>
        <w:proofErr w:type="spellEnd"/>
        <w:r w:rsidRPr="007E0DB1">
          <w:rPr>
            <w:rFonts w:ascii="Arial" w:hAnsi="Arial" w:cs="Arial"/>
            <w:color w:val="222222"/>
            <w:shd w:val="clear" w:color="auto" w:fill="BFBFBF" w:themeFill="background1" w:themeFillShade="BF"/>
            <w:lang w:val="es-EC"/>
            <w:rPrChange w:id="275" w:author="XAVIER GARNICA" w:date="2020-05-09T17:11:00Z">
              <w:rPr>
                <w:rFonts w:ascii="Arial" w:hAnsi="Arial" w:cs="Arial"/>
                <w:color w:val="222222"/>
                <w:shd w:val="clear" w:color="auto" w:fill="FFFFFF"/>
              </w:rPr>
            </w:rPrChange>
          </w:rPr>
          <w:t xml:space="preserve"> </w:t>
        </w:r>
        <w:proofErr w:type="spellStart"/>
        <w:r w:rsidRPr="007E0DB1">
          <w:rPr>
            <w:rFonts w:ascii="Arial" w:hAnsi="Arial" w:cs="Arial"/>
            <w:color w:val="222222"/>
            <w:shd w:val="clear" w:color="auto" w:fill="BFBFBF" w:themeFill="background1" w:themeFillShade="BF"/>
            <w:lang w:val="es-EC"/>
            <w:rPrChange w:id="276" w:author="XAVIER GARNICA" w:date="2020-05-09T17:11:00Z">
              <w:rPr>
                <w:rFonts w:ascii="Arial" w:hAnsi="Arial" w:cs="Arial"/>
                <w:color w:val="222222"/>
                <w:shd w:val="clear" w:color="auto" w:fill="FFFFFF"/>
              </w:rPr>
            </w:rPrChange>
          </w:rPr>
          <w:t>for</w:t>
        </w:r>
        <w:proofErr w:type="spellEnd"/>
        <w:r w:rsidRPr="007E0DB1">
          <w:rPr>
            <w:rFonts w:ascii="Arial" w:hAnsi="Arial" w:cs="Arial"/>
            <w:color w:val="222222"/>
            <w:shd w:val="clear" w:color="auto" w:fill="BFBFBF" w:themeFill="background1" w:themeFillShade="BF"/>
            <w:lang w:val="es-EC"/>
            <w:rPrChange w:id="277" w:author="XAVIER GARNICA" w:date="2020-05-09T17:11:00Z">
              <w:rPr>
                <w:rFonts w:ascii="Arial" w:hAnsi="Arial" w:cs="Arial"/>
                <w:color w:val="222222"/>
                <w:shd w:val="clear" w:color="auto" w:fill="FFFFFF"/>
              </w:rPr>
            </w:rPrChange>
          </w:rPr>
          <w:t xml:space="preserve"> </w:t>
        </w:r>
        <w:proofErr w:type="spellStart"/>
        <w:r w:rsidRPr="007E0DB1">
          <w:rPr>
            <w:rFonts w:ascii="Arial" w:hAnsi="Arial" w:cs="Arial"/>
            <w:color w:val="222222"/>
            <w:shd w:val="clear" w:color="auto" w:fill="BFBFBF" w:themeFill="background1" w:themeFillShade="BF"/>
            <w:lang w:val="es-EC"/>
            <w:rPrChange w:id="278" w:author="XAVIER GARNICA" w:date="2020-05-09T17:11:00Z">
              <w:rPr>
                <w:rFonts w:ascii="Arial" w:hAnsi="Arial" w:cs="Arial"/>
                <w:color w:val="222222"/>
                <w:shd w:val="clear" w:color="auto" w:fill="FFFFFF"/>
              </w:rPr>
            </w:rPrChange>
          </w:rPr>
          <w:t>interactive</w:t>
        </w:r>
        <w:proofErr w:type="spellEnd"/>
        <w:r w:rsidRPr="007E0DB1">
          <w:rPr>
            <w:rFonts w:ascii="Arial" w:hAnsi="Arial" w:cs="Arial"/>
            <w:color w:val="222222"/>
            <w:shd w:val="clear" w:color="auto" w:fill="BFBFBF" w:themeFill="background1" w:themeFillShade="BF"/>
            <w:lang w:val="es-EC"/>
            <w:rPrChange w:id="279" w:author="XAVIER GARNICA" w:date="2020-05-09T17:11:00Z">
              <w:rPr>
                <w:rFonts w:ascii="Arial" w:hAnsi="Arial" w:cs="Arial"/>
                <w:color w:val="222222"/>
                <w:shd w:val="clear" w:color="auto" w:fill="FFFFFF"/>
              </w:rPr>
            </w:rPrChange>
          </w:rPr>
          <w:t xml:space="preserve"> digital </w:t>
        </w:r>
        <w:proofErr w:type="spellStart"/>
        <w:r w:rsidRPr="007E0DB1">
          <w:rPr>
            <w:rFonts w:ascii="Arial" w:hAnsi="Arial" w:cs="Arial"/>
            <w:color w:val="222222"/>
            <w:shd w:val="clear" w:color="auto" w:fill="BFBFBF" w:themeFill="background1" w:themeFillShade="BF"/>
            <w:lang w:val="es-EC"/>
            <w:rPrChange w:id="280" w:author="XAVIER GARNICA" w:date="2020-05-09T17:11:00Z">
              <w:rPr>
                <w:rFonts w:ascii="Arial" w:hAnsi="Arial" w:cs="Arial"/>
                <w:color w:val="222222"/>
                <w:shd w:val="clear" w:color="auto" w:fill="FFFFFF"/>
              </w:rPr>
            </w:rPrChange>
          </w:rPr>
          <w:t>television</w:t>
        </w:r>
      </w:ins>
      <w:proofErr w:type="spellEnd"/>
      <w:ins w:id="281" w:author="XAVIER GARNICA" w:date="2020-05-09T16:30:00Z">
        <w:r w:rsidR="005B249D" w:rsidRPr="007E0DB1">
          <w:rPr>
            <w:rFonts w:ascii="Arial" w:hAnsi="Arial" w:cs="Arial"/>
            <w:color w:val="222222"/>
            <w:shd w:val="clear" w:color="auto" w:fill="BFBFBF" w:themeFill="background1" w:themeFillShade="BF"/>
            <w:lang w:val="es-EC"/>
            <w:rPrChange w:id="282" w:author="XAVIER GARNICA" w:date="2020-05-09T17:11:00Z">
              <w:rPr>
                <w:rFonts w:ascii="Arial" w:hAnsi="Arial" w:cs="Arial"/>
                <w:color w:val="222222"/>
                <w:shd w:val="clear" w:color="auto" w:fill="FFFFFF"/>
              </w:rPr>
            </w:rPrChange>
          </w:rPr>
          <w:t>”</w:t>
        </w:r>
      </w:ins>
      <w:ins w:id="283" w:author="XAVIER GARNICA" w:date="2020-05-09T16:28:00Z">
        <w:r w:rsidRPr="007E0DB1">
          <w:rPr>
            <w:rFonts w:ascii="Arial" w:hAnsi="Arial" w:cs="Arial"/>
            <w:color w:val="222222"/>
            <w:shd w:val="clear" w:color="auto" w:fill="BFBFBF" w:themeFill="background1" w:themeFillShade="BF"/>
            <w:lang w:val="es-EC"/>
            <w:rPrChange w:id="284" w:author="XAVIER GARNICA" w:date="2020-05-09T17:11:00Z">
              <w:rPr>
                <w:rFonts w:ascii="Arial" w:hAnsi="Arial" w:cs="Arial"/>
                <w:color w:val="222222"/>
                <w:shd w:val="clear" w:color="auto" w:fill="FFFFFF"/>
              </w:rPr>
            </w:rPrChange>
          </w:rPr>
          <w:t xml:space="preserve">. </w:t>
        </w:r>
        <w:r w:rsidRPr="005B249D">
          <w:rPr>
            <w:rFonts w:ascii="Arial" w:hAnsi="Arial" w:cs="Arial"/>
            <w:color w:val="222222"/>
            <w:shd w:val="clear" w:color="auto" w:fill="BFBFBF" w:themeFill="background1" w:themeFillShade="BF"/>
            <w:rPrChange w:id="285" w:author="XAVIER GARNICA" w:date="2020-05-09T16:30:00Z">
              <w:rPr>
                <w:rFonts w:ascii="Arial" w:hAnsi="Arial" w:cs="Arial"/>
                <w:color w:val="222222"/>
                <w:shd w:val="clear" w:color="auto" w:fill="FFFFFF"/>
              </w:rPr>
            </w:rPrChange>
          </w:rPr>
          <w:t>In </w:t>
        </w:r>
        <w:r w:rsidRPr="005B249D">
          <w:rPr>
            <w:rFonts w:ascii="Arial" w:hAnsi="Arial" w:cs="Arial"/>
            <w:i/>
            <w:iCs/>
            <w:color w:val="222222"/>
            <w:shd w:val="clear" w:color="auto" w:fill="BFBFBF" w:themeFill="background1" w:themeFillShade="BF"/>
            <w:rPrChange w:id="286" w:author="XAVIER GARNICA" w:date="2020-05-09T16:30:00Z">
              <w:rPr>
                <w:rFonts w:ascii="Arial" w:hAnsi="Arial" w:cs="Arial"/>
                <w:i/>
                <w:iCs/>
                <w:color w:val="222222"/>
                <w:shd w:val="clear" w:color="auto" w:fill="FFFFFF"/>
              </w:rPr>
            </w:rPrChange>
          </w:rPr>
          <w:t>the third international conference on advances in future Internet</w:t>
        </w:r>
      </w:ins>
      <w:ins w:id="287" w:author="XAVIER GARNICA" w:date="2020-05-09T16:30:00Z">
        <w:r w:rsidR="005B249D" w:rsidRPr="005B249D">
          <w:rPr>
            <w:rFonts w:ascii="Arial" w:hAnsi="Arial" w:cs="Arial"/>
            <w:color w:val="222222"/>
            <w:shd w:val="clear" w:color="auto" w:fill="BFBFBF" w:themeFill="background1" w:themeFillShade="BF"/>
            <w:rPrChange w:id="288" w:author="XAVIER GARNICA" w:date="2020-05-09T16:30:00Z">
              <w:rPr>
                <w:rFonts w:ascii="Arial" w:hAnsi="Arial" w:cs="Arial"/>
                <w:color w:val="222222"/>
                <w:shd w:val="clear" w:color="auto" w:fill="FFFFFF"/>
              </w:rPr>
            </w:rPrChange>
          </w:rPr>
          <w:t xml:space="preserve">, </w:t>
        </w:r>
      </w:ins>
      <w:ins w:id="289" w:author="XAVIER GARNICA" w:date="2020-05-09T16:28:00Z">
        <w:r w:rsidRPr="005B249D">
          <w:rPr>
            <w:rFonts w:ascii="Arial" w:hAnsi="Arial" w:cs="Arial"/>
            <w:color w:val="222222"/>
            <w:shd w:val="clear" w:color="auto" w:fill="BFBFBF" w:themeFill="background1" w:themeFillShade="BF"/>
            <w:rPrChange w:id="290" w:author="XAVIER GARNICA" w:date="2020-05-09T16:30:00Z">
              <w:rPr>
                <w:rFonts w:ascii="Arial" w:hAnsi="Arial" w:cs="Arial"/>
                <w:color w:val="222222"/>
                <w:shd w:val="clear" w:color="auto" w:fill="FFFFFF"/>
              </w:rPr>
            </w:rPrChange>
          </w:rPr>
          <w:t>pp. 60-63.</w:t>
        </w:r>
      </w:ins>
      <w:ins w:id="291" w:author="XAVIER GARNICA" w:date="2020-05-09T16:30:00Z">
        <w:r w:rsidR="005B249D" w:rsidRPr="005B249D">
          <w:rPr>
            <w:rFonts w:ascii="Arial" w:hAnsi="Arial" w:cs="Arial"/>
            <w:color w:val="222222"/>
            <w:shd w:val="clear" w:color="auto" w:fill="BFBFBF" w:themeFill="background1" w:themeFillShade="BF"/>
            <w:rPrChange w:id="292" w:author="XAVIER GARNICA" w:date="2020-05-09T16:30:00Z">
              <w:rPr>
                <w:rFonts w:ascii="Arial" w:hAnsi="Arial" w:cs="Arial"/>
                <w:color w:val="222222"/>
                <w:shd w:val="clear" w:color="auto" w:fill="FFFFFF"/>
              </w:rPr>
            </w:rPrChange>
          </w:rPr>
          <w:t xml:space="preserve"> 2011</w:t>
        </w:r>
      </w:ins>
      <w:ins w:id="293" w:author="XAVIER GARNICA" w:date="2020-05-09T16:27:00Z">
        <w:r w:rsidRPr="005B249D">
          <w:rPr>
            <w:color w:val="222222"/>
            <w:shd w:val="clear" w:color="auto" w:fill="BFBFBF" w:themeFill="background1" w:themeFillShade="BF"/>
            <w:rPrChange w:id="294" w:author="XAVIER GARNICA" w:date="2020-05-09T16:30:00Z">
              <w:rPr>
                <w:color w:val="222222"/>
                <w:shd w:val="clear" w:color="auto" w:fill="FFFFFF"/>
              </w:rPr>
            </w:rPrChange>
          </w:rPr>
          <w:t>.</w:t>
        </w:r>
      </w:ins>
    </w:p>
    <w:p w14:paraId="06738AF2" w14:textId="4CFD53A5" w:rsidR="00432C01" w:rsidRPr="00870141" w:rsidRDefault="00432C01" w:rsidP="00432C01">
      <w:pPr>
        <w:jc w:val="both"/>
        <w:rPr>
          <w:ins w:id="295" w:author="XAVIER GARNICA" w:date="2020-05-09T16:58:00Z"/>
          <w:i/>
          <w:iCs/>
        </w:rPr>
      </w:pPr>
    </w:p>
    <w:p w14:paraId="6910905D" w14:textId="19A62C80" w:rsidR="002E1998" w:rsidRPr="002E1998" w:rsidRDefault="002E1998" w:rsidP="002E1998">
      <w:pPr>
        <w:jc w:val="both"/>
        <w:rPr>
          <w:ins w:id="296" w:author="XAVIER GARNICA" w:date="2020-05-09T16:27:00Z"/>
          <w:i/>
          <w:iCs/>
          <w:rPrChange w:id="297" w:author="XAVIER GARNICA" w:date="2020-05-09T16:28:00Z">
            <w:rPr>
              <w:ins w:id="298" w:author="XAVIER GARNICA" w:date="2020-05-09T16:27:00Z"/>
              <w:i/>
              <w:iCs/>
              <w:lang w:val="es-EC"/>
            </w:rPr>
          </w:rPrChange>
        </w:rPr>
      </w:pPr>
    </w:p>
    <w:p w14:paraId="768F0DC7" w14:textId="77777777" w:rsidR="002E1998" w:rsidRPr="002E1998" w:rsidRDefault="002E1998">
      <w:pPr>
        <w:jc w:val="both"/>
        <w:rPr>
          <w:i/>
          <w:iCs/>
          <w:rPrChange w:id="299" w:author="XAVIER GARNICA" w:date="2020-05-09T16:28:00Z">
            <w:rPr/>
          </w:rPrChange>
        </w:rPr>
        <w:pPrChange w:id="300" w:author="Usuario" w:date="2020-05-08T18:29:00Z">
          <w:pPr>
            <w:pStyle w:val="Heading5"/>
          </w:pPr>
        </w:pPrChange>
      </w:pPr>
    </w:p>
    <w:p w14:paraId="27C2E4EC" w14:textId="77777777" w:rsidR="00C01C2A" w:rsidRPr="002E1998" w:rsidRDefault="00C01C2A" w:rsidP="00C01C2A">
      <w:pPr>
        <w:pStyle w:val="references"/>
        <w:numPr>
          <w:ilvl w:val="0"/>
          <w:numId w:val="0"/>
        </w:numPr>
        <w:spacing w:line="12pt" w:lineRule="auto"/>
        <w:rPr>
          <w:rFonts w:eastAsia="SimSun"/>
          <w:b/>
          <w:noProof w:val="0"/>
          <w:color w:val="FF0000"/>
          <w:spacing w:val="-1"/>
          <w:sz w:val="20"/>
          <w:szCs w:val="20"/>
          <w:lang w:eastAsia="x-none"/>
          <w:rPrChange w:id="301" w:author="XAVIER GARNICA" w:date="2020-05-09T16:28:00Z">
            <w:rPr>
              <w:rFonts w:eastAsia="SimSun"/>
              <w:b/>
              <w:noProof w:val="0"/>
              <w:color w:val="FF0000"/>
              <w:spacing w:val="-1"/>
              <w:sz w:val="20"/>
              <w:szCs w:val="20"/>
              <w:lang w:eastAsia="x-none"/>
            </w:rPr>
          </w:rPrChange>
        </w:rPr>
      </w:pPr>
    </w:p>
    <w:p w14:paraId="09CE1514" w14:textId="0B517618" w:rsidR="00E72E90" w:rsidRPr="002E1998" w:rsidRDefault="00E72E90" w:rsidP="00C01C2A">
      <w:pPr>
        <w:pStyle w:val="references"/>
        <w:numPr>
          <w:ilvl w:val="0"/>
          <w:numId w:val="0"/>
        </w:numPr>
        <w:spacing w:line="12pt" w:lineRule="auto"/>
        <w:rPr>
          <w:rFonts w:eastAsia="SimSun"/>
          <w:bCs/>
          <w:noProof w:val="0"/>
          <w:spacing w:val="-1"/>
          <w:sz w:val="20"/>
          <w:szCs w:val="20"/>
          <w:lang w:eastAsia="x-none"/>
          <w:rPrChange w:id="302" w:author="XAVIER GARNICA" w:date="2020-05-09T16:28:00Z">
            <w:rPr>
              <w:rFonts w:eastAsia="SimSun"/>
              <w:bCs/>
              <w:noProof w:val="0"/>
              <w:spacing w:val="-1"/>
              <w:sz w:val="20"/>
              <w:szCs w:val="20"/>
              <w:lang w:eastAsia="x-none"/>
            </w:rPr>
          </w:rPrChange>
        </w:rPr>
        <w:sectPr w:rsidR="00E72E90" w:rsidRPr="002E1998" w:rsidSect="003B4E04">
          <w:type w:val="continuous"/>
          <w:pgSz w:w="595.30pt" w:h="841.90pt" w:code="9"/>
          <w:pgMar w:top="54pt" w:right="45.35pt" w:bottom="72pt" w:left="45.35pt" w:header="36pt" w:footer="36pt" w:gutter="0pt"/>
          <w:cols w:num="2" w:space="18pt"/>
          <w:docGrid w:linePitch="360"/>
        </w:sectPr>
      </w:pPr>
    </w:p>
    <w:p w14:paraId="420B4EDF" w14:textId="15C7072F" w:rsidR="009303D9" w:rsidRPr="002E1998" w:rsidRDefault="009303D9" w:rsidP="00C01C2A">
      <w:pPr>
        <w:rPr>
          <w:rPrChange w:id="303" w:author="XAVIER GARNICA" w:date="2020-05-09T16:28:00Z">
            <w:rPr/>
          </w:rPrChange>
        </w:rPr>
      </w:pPr>
    </w:p>
    <w:p w14:paraId="3A0FCBEE" w14:textId="749C9E37" w:rsidR="00C01C2A" w:rsidRPr="002E1998" w:rsidRDefault="00C01C2A" w:rsidP="00C01C2A">
      <w:pPr>
        <w:rPr>
          <w:rPrChange w:id="304" w:author="XAVIER GARNICA" w:date="2020-05-09T16:28:00Z">
            <w:rPr/>
          </w:rPrChange>
        </w:rPr>
      </w:pPr>
    </w:p>
    <w:p w14:paraId="61C6E777" w14:textId="4A4FA018" w:rsidR="00C01C2A" w:rsidRPr="002E1998" w:rsidRDefault="00C01C2A" w:rsidP="00C01C2A">
      <w:pPr>
        <w:rPr>
          <w:rPrChange w:id="305" w:author="XAVIER GARNICA" w:date="2020-05-09T16:28:00Z">
            <w:rPr/>
          </w:rPrChange>
        </w:rPr>
      </w:pPr>
    </w:p>
    <w:sectPr w:rsidR="00C01C2A" w:rsidRPr="002E1998" w:rsidSect="003B4E04">
      <w:type w:val="continuous"/>
      <w:pgSz w:w="595.30pt" w:h="841.90pt" w:code="9"/>
      <w:pgMar w:top="54pt" w:right="44.65pt" w:bottom="72pt" w:left="44.65pt" w:header="36pt" w:footer="36pt" w:gutter="0pt"/>
      <w:cols w:space="36pt"/>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mment w:id="81" w:author="Usuario" w:date="2020-05-08T17:09:00Z" w:initials="U">
    <w:p w14:paraId="215139BB" w14:textId="229A7A25" w:rsidR="00512386" w:rsidRDefault="00512386">
      <w:pPr>
        <w:pStyle w:val="CommentText"/>
      </w:pPr>
      <w:r>
        <w:rPr>
          <w:rStyle w:val="CommentReference"/>
        </w:rPr>
        <w:annotationRef/>
      </w:r>
      <w:r>
        <w:t>Referencia</w:t>
      </w:r>
    </w:p>
  </w:comment>
</w:comments>
</file>

<file path=word/commentsExtended.xml><?xml version="1.0" encoding="utf-8"?>
<w15:commentsEx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15:commentEx w15:paraId="215139BB" w15:done="0"/>
</w15:commentsEx>
</file>

<file path=word/commentsIds.xml><?xml version="1.0" encoding="utf-8"?>
<w16cid:commentsId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16cid:commentId w16cid:paraId="215139BB" w16cid:durableId="226010D3"/>
</w16cid:commentsIds>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14:paraId="07490915" w14:textId="77777777" w:rsidR="00B8031B" w:rsidRDefault="00B8031B" w:rsidP="001A3B3D">
      <w:r>
        <w:separator/>
      </w:r>
    </w:p>
  </w:endnote>
  <w:endnote w:type="continuationSeparator" w:id="0">
    <w:p w14:paraId="24FA4400" w14:textId="77777777" w:rsidR="00B8031B" w:rsidRDefault="00B8031B"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Segoe UI">
    <w:panose1 w:val="020B0502040204020203"/>
    <w:charset w:characterSet="iso-8859-1"/>
    <w:family w:val="swiss"/>
    <w:pitch w:val="variable"/>
    <w:sig w:usb0="E4002EFF" w:usb1="C000E47F" w:usb2="00000009" w:usb3="00000000" w:csb0="000001FF" w:csb1="00000000"/>
  </w:font>
  <w:font w:name="Arial">
    <w:panose1 w:val="020B0604020202020204"/>
    <w:charset w:characterSet="iso-8859-1"/>
    <w:family w:val="swiss"/>
    <w:pitch w:val="variable"/>
    <w:sig w:usb0="E0002EFF" w:usb1="C000785B" w:usb2="00000009" w:usb3="00000000" w:csb0="000001FF"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E0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14:paraId="0DB4EA90"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14:paraId="3F831B2E" w14:textId="77777777" w:rsidR="00B8031B" w:rsidRDefault="00B8031B" w:rsidP="001A3B3D">
      <w:r>
        <w:separator/>
      </w:r>
    </w:p>
  </w:footnote>
  <w:footnote w:type="continuationSeparator" w:id="0">
    <w:p w14:paraId="2E8F1552" w14:textId="77777777" w:rsidR="00B8031B" w:rsidRDefault="00B8031B"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971D9683"/>
    <w:multiLevelType w:val="hybridMultilevel"/>
    <w:tmpl w:val="A06955EB"/>
    <w:lvl w:ilvl="0" w:tplc="FFFFFFFF">
      <w:start w:val="1"/>
      <w:numFmt w:val="bullet"/>
      <w:lvlText w:val="•"/>
      <w:lvlJc w:val="start"/>
    </w:lvl>
    <w:lvl w:ilvl="1" w:tplc="FFFFFFFF">
      <w:numFmt w:val="decimal"/>
      <w:lvlText w:val=""/>
      <w:lvlJc w:val="start"/>
    </w:lvl>
    <w:lvl w:ilvl="2" w:tplc="FFFFFFFF">
      <w:numFmt w:val="decimal"/>
      <w:lvlText w:val=""/>
      <w:lvlJc w:val="start"/>
    </w:lvl>
    <w:lvl w:ilvl="3" w:tplc="FFFFFFFF">
      <w:numFmt w:val="decimal"/>
      <w:lvlText w:val=""/>
      <w:lvlJc w:val="start"/>
    </w:lvl>
    <w:lvl w:ilvl="4" w:tplc="FFFFFFFF">
      <w:numFmt w:val="decimal"/>
      <w:lvlText w:val=""/>
      <w:lvlJc w:val="start"/>
    </w:lvl>
    <w:lvl w:ilvl="5" w:tplc="FFFFFFFF">
      <w:numFmt w:val="decimal"/>
      <w:lvlText w:val=""/>
      <w:lvlJc w:val="start"/>
    </w:lvl>
    <w:lvl w:ilvl="6" w:tplc="FFFFFFFF">
      <w:numFmt w:val="decimal"/>
      <w:lvlText w:val=""/>
      <w:lvlJc w:val="start"/>
    </w:lvl>
    <w:lvl w:ilvl="7" w:tplc="FFFFFFFF">
      <w:numFmt w:val="decimal"/>
      <w:lvlText w:val=""/>
      <w:lvlJc w:val="start"/>
    </w:lvl>
    <w:lvl w:ilvl="8" w:tplc="FFFFFFFF">
      <w:numFmt w:val="decimal"/>
      <w:lvlText w:val=""/>
      <w:lvlJc w:val="start"/>
    </w:lvl>
  </w:abstractNum>
  <w:abstractNum w:abstractNumId="1" w15:restartNumberingAfterBreak="0">
    <w:nsid w:val="A7AAE66A"/>
    <w:multiLevelType w:val="hybridMultilevel"/>
    <w:tmpl w:val="89EC5E41"/>
    <w:lvl w:ilvl="0" w:tplc="FFFFFFFF">
      <w:start w:val="1"/>
      <w:numFmt w:val="bullet"/>
      <w:lvlText w:val="•"/>
      <w:lvlJc w:val="start"/>
    </w:lvl>
    <w:lvl w:ilvl="1" w:tplc="FFFFFFFF">
      <w:numFmt w:val="decimal"/>
      <w:lvlText w:val=""/>
      <w:lvlJc w:val="start"/>
    </w:lvl>
    <w:lvl w:ilvl="2" w:tplc="FFFFFFFF">
      <w:numFmt w:val="decimal"/>
      <w:lvlText w:val=""/>
      <w:lvlJc w:val="start"/>
    </w:lvl>
    <w:lvl w:ilvl="3" w:tplc="FFFFFFFF">
      <w:numFmt w:val="decimal"/>
      <w:lvlText w:val=""/>
      <w:lvlJc w:val="start"/>
    </w:lvl>
    <w:lvl w:ilvl="4" w:tplc="FFFFFFFF">
      <w:numFmt w:val="decimal"/>
      <w:lvlText w:val=""/>
      <w:lvlJc w:val="start"/>
    </w:lvl>
    <w:lvl w:ilvl="5" w:tplc="FFFFFFFF">
      <w:numFmt w:val="decimal"/>
      <w:lvlText w:val=""/>
      <w:lvlJc w:val="start"/>
    </w:lvl>
    <w:lvl w:ilvl="6" w:tplc="FFFFFFFF">
      <w:numFmt w:val="decimal"/>
      <w:lvlText w:val=""/>
      <w:lvlJc w:val="start"/>
    </w:lvl>
    <w:lvl w:ilvl="7" w:tplc="FFFFFFFF">
      <w:numFmt w:val="decimal"/>
      <w:lvlText w:val=""/>
      <w:lvlJc w:val="start"/>
    </w:lvl>
    <w:lvl w:ilvl="8" w:tplc="FFFFFFFF">
      <w:numFmt w:val="decimal"/>
      <w:lvlText w:val=""/>
      <w:lvlJc w:val="start"/>
    </w:lvl>
  </w:abstractNum>
  <w:abstractNum w:abstractNumId="2"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3"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4"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5"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6"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7"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8"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9"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10"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11"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2"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3" w15:restartNumberingAfterBreak="0">
    <w:nsid w:val="0F445A91"/>
    <w:multiLevelType w:val="hybridMultilevel"/>
    <w:tmpl w:val="830E538E"/>
    <w:lvl w:ilvl="0" w:tplc="04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14"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5"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7" w15:restartNumberingAfterBreak="0">
    <w:nsid w:val="2ABC1B64"/>
    <w:multiLevelType w:val="hybridMultilevel"/>
    <w:tmpl w:val="F238F942"/>
    <w:lvl w:ilvl="0" w:tplc="FFFFFFFF">
      <w:start w:val="1"/>
      <w:numFmt w:val="bullet"/>
      <w:lvlText w:val="•"/>
      <w:lvlJc w:val="start"/>
      <w:pPr>
        <w:ind w:start="18pt" w:hanging="18pt"/>
      </w:pPr>
    </w:lvl>
    <w:lvl w:ilvl="1" w:tplc="300A0003" w:tentative="1">
      <w:start w:val="1"/>
      <w:numFmt w:val="bullet"/>
      <w:lvlText w:val="o"/>
      <w:lvlJc w:val="start"/>
      <w:pPr>
        <w:ind w:start="54pt" w:hanging="18pt"/>
      </w:pPr>
      <w:rPr>
        <w:rFonts w:ascii="Courier New" w:hAnsi="Courier New" w:cs="Courier New" w:hint="default"/>
      </w:rPr>
    </w:lvl>
    <w:lvl w:ilvl="2" w:tplc="300A0005" w:tentative="1">
      <w:start w:val="1"/>
      <w:numFmt w:val="bullet"/>
      <w:lvlText w:val=""/>
      <w:lvlJc w:val="start"/>
      <w:pPr>
        <w:ind w:start="90pt" w:hanging="18pt"/>
      </w:pPr>
      <w:rPr>
        <w:rFonts w:ascii="Wingdings" w:hAnsi="Wingdings" w:hint="default"/>
      </w:rPr>
    </w:lvl>
    <w:lvl w:ilvl="3" w:tplc="300A0001" w:tentative="1">
      <w:start w:val="1"/>
      <w:numFmt w:val="bullet"/>
      <w:lvlText w:val=""/>
      <w:lvlJc w:val="start"/>
      <w:pPr>
        <w:ind w:start="126pt" w:hanging="18pt"/>
      </w:pPr>
      <w:rPr>
        <w:rFonts w:ascii="Symbol" w:hAnsi="Symbol" w:hint="default"/>
      </w:rPr>
    </w:lvl>
    <w:lvl w:ilvl="4" w:tplc="300A0003" w:tentative="1">
      <w:start w:val="1"/>
      <w:numFmt w:val="bullet"/>
      <w:lvlText w:val="o"/>
      <w:lvlJc w:val="start"/>
      <w:pPr>
        <w:ind w:start="162pt" w:hanging="18pt"/>
      </w:pPr>
      <w:rPr>
        <w:rFonts w:ascii="Courier New" w:hAnsi="Courier New" w:cs="Courier New" w:hint="default"/>
      </w:rPr>
    </w:lvl>
    <w:lvl w:ilvl="5" w:tplc="300A0005" w:tentative="1">
      <w:start w:val="1"/>
      <w:numFmt w:val="bullet"/>
      <w:lvlText w:val=""/>
      <w:lvlJc w:val="start"/>
      <w:pPr>
        <w:ind w:start="198pt" w:hanging="18pt"/>
      </w:pPr>
      <w:rPr>
        <w:rFonts w:ascii="Wingdings" w:hAnsi="Wingdings" w:hint="default"/>
      </w:rPr>
    </w:lvl>
    <w:lvl w:ilvl="6" w:tplc="300A0001" w:tentative="1">
      <w:start w:val="1"/>
      <w:numFmt w:val="bullet"/>
      <w:lvlText w:val=""/>
      <w:lvlJc w:val="start"/>
      <w:pPr>
        <w:ind w:start="234pt" w:hanging="18pt"/>
      </w:pPr>
      <w:rPr>
        <w:rFonts w:ascii="Symbol" w:hAnsi="Symbol" w:hint="default"/>
      </w:rPr>
    </w:lvl>
    <w:lvl w:ilvl="7" w:tplc="300A0003" w:tentative="1">
      <w:start w:val="1"/>
      <w:numFmt w:val="bullet"/>
      <w:lvlText w:val="o"/>
      <w:lvlJc w:val="start"/>
      <w:pPr>
        <w:ind w:start="270pt" w:hanging="18pt"/>
      </w:pPr>
      <w:rPr>
        <w:rFonts w:ascii="Courier New" w:hAnsi="Courier New" w:cs="Courier New" w:hint="default"/>
      </w:rPr>
    </w:lvl>
    <w:lvl w:ilvl="8" w:tplc="300A0005" w:tentative="1">
      <w:start w:val="1"/>
      <w:numFmt w:val="bullet"/>
      <w:lvlText w:val=""/>
      <w:lvlJc w:val="start"/>
      <w:pPr>
        <w:ind w:start="306pt" w:hanging="18pt"/>
      </w:pPr>
      <w:rPr>
        <w:rFonts w:ascii="Wingdings" w:hAnsi="Wingdings" w:hint="default"/>
      </w:rPr>
    </w:lvl>
  </w:abstractNum>
  <w:abstractNum w:abstractNumId="18"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9"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0"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1"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2"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3"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4"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5" w15:restartNumberingAfterBreak="0">
    <w:nsid w:val="7B20D53A"/>
    <w:multiLevelType w:val="hybridMultilevel"/>
    <w:tmpl w:val="BB659072"/>
    <w:lvl w:ilvl="0" w:tplc="FFFFFFFF">
      <w:start w:val="1"/>
      <w:numFmt w:val="bullet"/>
      <w:lvlText w:val="•"/>
      <w:lvlJc w:val="start"/>
    </w:lvl>
    <w:lvl w:ilvl="1" w:tplc="FFFFFFFF">
      <w:numFmt w:val="decimal"/>
      <w:lvlText w:val=""/>
      <w:lvlJc w:val="start"/>
    </w:lvl>
    <w:lvl w:ilvl="2" w:tplc="FFFFFFFF">
      <w:numFmt w:val="decimal"/>
      <w:lvlText w:val=""/>
      <w:lvlJc w:val="start"/>
    </w:lvl>
    <w:lvl w:ilvl="3" w:tplc="FFFFFFFF">
      <w:numFmt w:val="decimal"/>
      <w:lvlText w:val=""/>
      <w:lvlJc w:val="start"/>
    </w:lvl>
    <w:lvl w:ilvl="4" w:tplc="FFFFFFFF">
      <w:numFmt w:val="decimal"/>
      <w:lvlText w:val=""/>
      <w:lvlJc w:val="start"/>
    </w:lvl>
    <w:lvl w:ilvl="5" w:tplc="FFFFFFFF">
      <w:numFmt w:val="decimal"/>
      <w:lvlText w:val=""/>
      <w:lvlJc w:val="start"/>
    </w:lvl>
    <w:lvl w:ilvl="6" w:tplc="FFFFFFFF">
      <w:numFmt w:val="decimal"/>
      <w:lvlText w:val=""/>
      <w:lvlJc w:val="start"/>
    </w:lvl>
    <w:lvl w:ilvl="7" w:tplc="FFFFFFFF">
      <w:numFmt w:val="decimal"/>
      <w:lvlText w:val=""/>
      <w:lvlJc w:val="start"/>
    </w:lvl>
    <w:lvl w:ilvl="8" w:tplc="FFFFFFFF">
      <w:numFmt w:val="decimal"/>
      <w:lvlText w:val=""/>
      <w:lvlJc w:val="start"/>
    </w:lvl>
  </w:abstractNum>
  <w:num w:numId="1">
    <w:abstractNumId w:val="18"/>
  </w:num>
  <w:num w:numId="2">
    <w:abstractNumId w:val="23"/>
  </w:num>
  <w:num w:numId="3">
    <w:abstractNumId w:val="16"/>
  </w:num>
  <w:num w:numId="4">
    <w:abstractNumId w:val="20"/>
  </w:num>
  <w:num w:numId="5">
    <w:abstractNumId w:val="20"/>
  </w:num>
  <w:num w:numId="6">
    <w:abstractNumId w:val="20"/>
  </w:num>
  <w:num w:numId="7">
    <w:abstractNumId w:val="20"/>
  </w:num>
  <w:num w:numId="8">
    <w:abstractNumId w:val="22"/>
  </w:num>
  <w:num w:numId="9">
    <w:abstractNumId w:val="24"/>
  </w:num>
  <w:num w:numId="10">
    <w:abstractNumId w:val="19"/>
  </w:num>
  <w:num w:numId="11">
    <w:abstractNumId w:val="15"/>
  </w:num>
  <w:num w:numId="12">
    <w:abstractNumId w:val="14"/>
  </w:num>
  <w:num w:numId="13">
    <w:abstractNumId w:val="2"/>
  </w:num>
  <w:num w:numId="14">
    <w:abstractNumId w:val="12"/>
  </w:num>
  <w:num w:numId="15">
    <w:abstractNumId w:val="10"/>
  </w:num>
  <w:num w:numId="16">
    <w:abstractNumId w:val="9"/>
  </w:num>
  <w:num w:numId="17">
    <w:abstractNumId w:val="8"/>
  </w:num>
  <w:num w:numId="18">
    <w:abstractNumId w:val="7"/>
  </w:num>
  <w:num w:numId="19">
    <w:abstractNumId w:val="11"/>
  </w:num>
  <w:num w:numId="20">
    <w:abstractNumId w:val="6"/>
  </w:num>
  <w:num w:numId="21">
    <w:abstractNumId w:val="5"/>
  </w:num>
  <w:num w:numId="22">
    <w:abstractNumId w:val="4"/>
  </w:num>
  <w:num w:numId="23">
    <w:abstractNumId w:val="3"/>
  </w:num>
  <w:num w:numId="24">
    <w:abstractNumId w:val="21"/>
  </w:num>
  <w:num w:numId="25">
    <w:abstractNumId w:val="25"/>
  </w:num>
  <w:num w:numId="26">
    <w:abstractNumId w:val="17"/>
  </w:num>
  <w:num w:numId="27">
    <w:abstractNumId w:val="0"/>
  </w:num>
  <w:num w:numId="28">
    <w:abstractNumId w:val="1"/>
  </w:num>
  <w:num w:numId="29">
    <w:abstractNumId w:val="13"/>
  </w:num>
</w:numbering>
</file>

<file path=word/people.xml><?xml version="1.0" encoding="utf-8"?>
<w15:peopl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15:person w15:author="Usuario">
    <w15:presenceInfo w15:providerId="None" w15:userId="Usuario"/>
  </w15:person>
  <w15:person w15:author="XAVIER GARNICA">
    <w15:presenceInfo w15:providerId="None" w15:userId="XAVIER GARNICA"/>
  </w15:person>
</w15:people>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trackRevisions/>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a0NDMyNTIxNLIwNTRV0lEKTi0uzszPAykwrgUAX07ipCwAAAA="/>
  </w:docVars>
  <w:rsids>
    <w:rsidRoot w:val="009303D9"/>
    <w:rsid w:val="00024DEC"/>
    <w:rsid w:val="0004781E"/>
    <w:rsid w:val="0008758A"/>
    <w:rsid w:val="00092BCF"/>
    <w:rsid w:val="000C1E68"/>
    <w:rsid w:val="0010043D"/>
    <w:rsid w:val="001A2EFD"/>
    <w:rsid w:val="001A3B3D"/>
    <w:rsid w:val="001B67DC"/>
    <w:rsid w:val="002254A9"/>
    <w:rsid w:val="00233D97"/>
    <w:rsid w:val="002347A2"/>
    <w:rsid w:val="0028318F"/>
    <w:rsid w:val="002850E3"/>
    <w:rsid w:val="002C2F0C"/>
    <w:rsid w:val="002E1998"/>
    <w:rsid w:val="002E521E"/>
    <w:rsid w:val="00344F5E"/>
    <w:rsid w:val="00354FCF"/>
    <w:rsid w:val="003A0104"/>
    <w:rsid w:val="003A19E2"/>
    <w:rsid w:val="003B2B40"/>
    <w:rsid w:val="003B4E04"/>
    <w:rsid w:val="003F5A08"/>
    <w:rsid w:val="00401BF5"/>
    <w:rsid w:val="00420716"/>
    <w:rsid w:val="004325FB"/>
    <w:rsid w:val="00432C01"/>
    <w:rsid w:val="004432BA"/>
    <w:rsid w:val="0044407E"/>
    <w:rsid w:val="00447BB9"/>
    <w:rsid w:val="0046031D"/>
    <w:rsid w:val="00473AC9"/>
    <w:rsid w:val="004A62EC"/>
    <w:rsid w:val="004C4A48"/>
    <w:rsid w:val="004D72B5"/>
    <w:rsid w:val="004E66BE"/>
    <w:rsid w:val="004F48EF"/>
    <w:rsid w:val="00512386"/>
    <w:rsid w:val="0053077E"/>
    <w:rsid w:val="00551B7F"/>
    <w:rsid w:val="0056610F"/>
    <w:rsid w:val="00575BCA"/>
    <w:rsid w:val="005B0344"/>
    <w:rsid w:val="005B249D"/>
    <w:rsid w:val="005B520E"/>
    <w:rsid w:val="005E2800"/>
    <w:rsid w:val="00603C36"/>
    <w:rsid w:val="00605825"/>
    <w:rsid w:val="00645D22"/>
    <w:rsid w:val="00651A08"/>
    <w:rsid w:val="00654204"/>
    <w:rsid w:val="0065424D"/>
    <w:rsid w:val="00670434"/>
    <w:rsid w:val="006718C3"/>
    <w:rsid w:val="006B6B66"/>
    <w:rsid w:val="006F6D3D"/>
    <w:rsid w:val="00715BEA"/>
    <w:rsid w:val="007161D4"/>
    <w:rsid w:val="00740EEA"/>
    <w:rsid w:val="00766DFD"/>
    <w:rsid w:val="00794804"/>
    <w:rsid w:val="007A7B30"/>
    <w:rsid w:val="007B33F1"/>
    <w:rsid w:val="007B6DDA"/>
    <w:rsid w:val="007C0308"/>
    <w:rsid w:val="007C2FF2"/>
    <w:rsid w:val="007D6232"/>
    <w:rsid w:val="007E0DB1"/>
    <w:rsid w:val="007F1F99"/>
    <w:rsid w:val="007F768F"/>
    <w:rsid w:val="0080791D"/>
    <w:rsid w:val="00836367"/>
    <w:rsid w:val="00873603"/>
    <w:rsid w:val="008A2C7D"/>
    <w:rsid w:val="008B6524"/>
    <w:rsid w:val="008C4B23"/>
    <w:rsid w:val="008E05B3"/>
    <w:rsid w:val="008F6E2C"/>
    <w:rsid w:val="009303D9"/>
    <w:rsid w:val="00933C64"/>
    <w:rsid w:val="00972203"/>
    <w:rsid w:val="009D3B90"/>
    <w:rsid w:val="009D4A30"/>
    <w:rsid w:val="009F1D79"/>
    <w:rsid w:val="00A059B3"/>
    <w:rsid w:val="00A4615B"/>
    <w:rsid w:val="00A75043"/>
    <w:rsid w:val="00A8710F"/>
    <w:rsid w:val="00AE3409"/>
    <w:rsid w:val="00B11A60"/>
    <w:rsid w:val="00B22613"/>
    <w:rsid w:val="00B44A76"/>
    <w:rsid w:val="00B55536"/>
    <w:rsid w:val="00B665C6"/>
    <w:rsid w:val="00B768D1"/>
    <w:rsid w:val="00B8031B"/>
    <w:rsid w:val="00BA1025"/>
    <w:rsid w:val="00BC3420"/>
    <w:rsid w:val="00BD670B"/>
    <w:rsid w:val="00BE7D3C"/>
    <w:rsid w:val="00BF5FF6"/>
    <w:rsid w:val="00C01C2A"/>
    <w:rsid w:val="00C0207F"/>
    <w:rsid w:val="00C16117"/>
    <w:rsid w:val="00C16331"/>
    <w:rsid w:val="00C3075A"/>
    <w:rsid w:val="00C51F9E"/>
    <w:rsid w:val="00C871AB"/>
    <w:rsid w:val="00C919A4"/>
    <w:rsid w:val="00CA4392"/>
    <w:rsid w:val="00CA644D"/>
    <w:rsid w:val="00CC393F"/>
    <w:rsid w:val="00D01770"/>
    <w:rsid w:val="00D02841"/>
    <w:rsid w:val="00D2176E"/>
    <w:rsid w:val="00D24634"/>
    <w:rsid w:val="00D632BE"/>
    <w:rsid w:val="00D72D06"/>
    <w:rsid w:val="00D7522C"/>
    <w:rsid w:val="00D7536F"/>
    <w:rsid w:val="00D76668"/>
    <w:rsid w:val="00DD222B"/>
    <w:rsid w:val="00E03411"/>
    <w:rsid w:val="00E07383"/>
    <w:rsid w:val="00E165BC"/>
    <w:rsid w:val="00E61E12"/>
    <w:rsid w:val="00E72E90"/>
    <w:rsid w:val="00E7596C"/>
    <w:rsid w:val="00E860FC"/>
    <w:rsid w:val="00E878F2"/>
    <w:rsid w:val="00E9716B"/>
    <w:rsid w:val="00EB606E"/>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4626451"/>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customStyle="1" w:styleId="Default">
    <w:name w:val="Default"/>
    <w:rsid w:val="00C01C2A"/>
    <w:pPr>
      <w:autoSpaceDE w:val="0"/>
      <w:autoSpaceDN w:val="0"/>
      <w:adjustRightInd w:val="0"/>
    </w:pPr>
    <w:rPr>
      <w:color w:val="000000"/>
      <w:sz w:val="24"/>
      <w:szCs w:val="24"/>
      <w:lang w:val="es-EC"/>
    </w:rPr>
  </w:style>
  <w:style w:type="paragraph" w:styleId="Caption">
    <w:name w:val="caption"/>
    <w:basedOn w:val="Normal"/>
    <w:next w:val="Normal"/>
    <w:unhideWhenUsed/>
    <w:qFormat/>
    <w:rsid w:val="004E66BE"/>
    <w:pPr>
      <w:spacing w:after="10pt"/>
    </w:pPr>
    <w:rPr>
      <w:i/>
      <w:iCs/>
      <w:color w:val="44546A" w:themeColor="text2"/>
      <w:sz w:val="18"/>
      <w:szCs w:val="18"/>
    </w:rPr>
  </w:style>
  <w:style w:type="character" w:styleId="CommentReference">
    <w:name w:val="annotation reference"/>
    <w:basedOn w:val="DefaultParagraphFont"/>
    <w:rsid w:val="00512386"/>
    <w:rPr>
      <w:sz w:val="16"/>
      <w:szCs w:val="16"/>
    </w:rPr>
  </w:style>
  <w:style w:type="paragraph" w:styleId="CommentText">
    <w:name w:val="annotation text"/>
    <w:basedOn w:val="Normal"/>
    <w:link w:val="CommentTextChar"/>
    <w:rsid w:val="00512386"/>
  </w:style>
  <w:style w:type="character" w:customStyle="1" w:styleId="CommentTextChar">
    <w:name w:val="Comment Text Char"/>
    <w:basedOn w:val="DefaultParagraphFont"/>
    <w:link w:val="CommentText"/>
    <w:rsid w:val="00512386"/>
  </w:style>
  <w:style w:type="paragraph" w:styleId="CommentSubject">
    <w:name w:val="annotation subject"/>
    <w:basedOn w:val="CommentText"/>
    <w:next w:val="CommentText"/>
    <w:link w:val="CommentSubjectChar"/>
    <w:semiHidden/>
    <w:unhideWhenUsed/>
    <w:rsid w:val="00512386"/>
    <w:rPr>
      <w:b/>
      <w:bCs/>
    </w:rPr>
  </w:style>
  <w:style w:type="character" w:customStyle="1" w:styleId="CommentSubjectChar">
    <w:name w:val="Comment Subject Char"/>
    <w:basedOn w:val="CommentTextChar"/>
    <w:link w:val="CommentSubject"/>
    <w:semiHidden/>
    <w:rsid w:val="00512386"/>
    <w:rPr>
      <w:b/>
      <w:bCs/>
    </w:rPr>
  </w:style>
  <w:style w:type="paragraph" w:styleId="BalloonText">
    <w:name w:val="Balloon Text"/>
    <w:basedOn w:val="Normal"/>
    <w:link w:val="BalloonTextChar"/>
    <w:semiHidden/>
    <w:unhideWhenUsed/>
    <w:rsid w:val="00512386"/>
    <w:rPr>
      <w:rFonts w:ascii="Segoe UI" w:hAnsi="Segoe UI" w:cs="Segoe UI"/>
      <w:sz w:val="18"/>
      <w:szCs w:val="18"/>
    </w:rPr>
  </w:style>
  <w:style w:type="character" w:customStyle="1" w:styleId="BalloonTextChar">
    <w:name w:val="Balloon Text Char"/>
    <w:basedOn w:val="DefaultParagraphFont"/>
    <w:link w:val="BalloonText"/>
    <w:semiHidden/>
    <w:rsid w:val="00512386"/>
    <w:rPr>
      <w:rFonts w:ascii="Segoe UI" w:hAnsi="Segoe UI" w:cs="Segoe UI"/>
      <w:sz w:val="18"/>
      <w:szCs w:val="18"/>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1.png"/><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schemas.microsoft.com/office/2016/09/relationships/commentsIds" Target="commentsIds.xml"/><Relationship Id="rId5" Type="http://purl.oclc.org/ooxml/officeDocument/relationships/webSettings" Target="webSettings.xml"/><Relationship Id="rId15" Type="http://purl.oclc.org/ooxml/officeDocument/relationships/theme" Target="theme/theme1.xml"/><Relationship Id="rId10" Type="http://schemas.microsoft.com/office/2011/relationships/commentsExtended" Target="commentsExtended.xml"/><Relationship Id="rId4" Type="http://purl.oclc.org/ooxml/officeDocument/relationships/settings" Target="settings.xml"/><Relationship Id="rId9" Type="http://purl.oclc.org/ooxml/officeDocument/relationships/comments" Target="comments.xml"/><Relationship Id="rId14" Type="http://schemas.microsoft.com/office/2011/relationships/people" Target="peop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A3235A84-7233-43D1-AFDD-D8C994FCFD84}">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105</TotalTime>
  <Pages>5</Pages>
  <Words>6087</Words>
  <Characters>34700</Characters>
  <Application>Microsoft Office Word</Application>
  <DocSecurity>0</DocSecurity>
  <Lines>289</Lines>
  <Paragraphs>81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40706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XAVIER GARNICA</cp:lastModifiedBy>
  <cp:revision>6</cp:revision>
  <dcterms:created xsi:type="dcterms:W3CDTF">2020-05-09T00:01:00Z</dcterms:created>
  <dcterms:modified xsi:type="dcterms:W3CDTF">2020-05-09T22:13:00Z</dcterms:modified>
</cp:coreProperties>
</file>

<file path=docProps/custom.xml><?xml version="1.0" encoding="utf-8"?>
<Properties xmlns="http://purl.oclc.org/ooxml/officeDocument/customProperties" xmlns:vt="http://purl.oclc.org/ooxml/officeDocument/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http://www.zotero.org/styles/information-sciences</vt:lpwstr>
  </property>
  <property fmtid="{D5CDD505-2E9C-101B-9397-08002B2CF9AE}" pid="15" name="Mendeley Recent Style Name 6_1">
    <vt:lpwstr>Information Sciences</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b67d2544-5256-3d0e-9df5-7269ef9325fa</vt:lpwstr>
  </property>
  <property fmtid="{D5CDD505-2E9C-101B-9397-08002B2CF9AE}" pid="24" name="Mendeley Citation Style_1">
    <vt:lpwstr>http://www.zotero.org/styles/ieee</vt:lpwstr>
  </property>
</Properties>
</file>