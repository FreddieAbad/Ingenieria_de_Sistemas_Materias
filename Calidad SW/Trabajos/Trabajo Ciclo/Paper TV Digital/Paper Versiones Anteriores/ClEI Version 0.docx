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8EC0B11" w14:textId="7EB16F10" w:rsidR="00D7522C" w:rsidRPr="00E72E90" w:rsidRDefault="00C01C2A" w:rsidP="00C01C2A">
      <w:pPr>
        <w:pStyle w:val="papertitle"/>
        <w:spacing w:before="5pt" w:beforeAutospacing="1" w:after="5pt" w:afterAutospacing="1"/>
        <w:rPr>
          <w:kern w:val="48"/>
        </w:rPr>
      </w:pPr>
      <w:r w:rsidRPr="00E72E90">
        <w:rPr>
          <w:kern w:val="48"/>
        </w:rPr>
        <w:t>Evaluating the Usability for Interactive Digital Television Applications</w:t>
      </w:r>
    </w:p>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51AEDB9F"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ision (IDTV) are be-coming increasingly popular. Users no longer interact only with software applications on computers or smartphones, but also through a television set. Therefore, it is necessary to ensure the satisfaction, efficiency and effectiveness that users may have when interacting with those applications. This paper presents an Application Usability Model for DTV based on two approaches: the quality of the product and the quality in use of the software product. The model is based mainly on the ISO / IEC 25010 standard in which a set of usability characteristics are defined. These characteristics have been divided into sub-characteristics, attributes and metrics of the IDTV in order to quantify each attribute and identify the usability problems that might be present. In addition, to have a better idea of how the evaluation should be performed, an example of using the usability model for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r w:rsidR="00C01C2A" w:rsidRPr="009D3B90">
        <w:t>Evaluation, Usability, Interactive Digital Television, Feature, Metric.</w:t>
      </w:r>
      <w:r w:rsidR="00C01C2A" w:rsidRPr="00E72E90">
        <w:t xml:space="preserve"> </w:t>
      </w:r>
    </w:p>
    <w:p w14:paraId="416EC2AE" w14:textId="32DB1848" w:rsidR="009303D9" w:rsidRPr="00E72E90" w:rsidRDefault="009303D9" w:rsidP="006B6B66">
      <w:pPr>
        <w:pStyle w:val="Ttulo1"/>
      </w:pPr>
      <w:r w:rsidRPr="00E72E90">
        <w:t xml:space="preserve">Introduction </w:t>
      </w:r>
    </w:p>
    <w:p w14:paraId="792D4C1F" w14:textId="77777777" w:rsidR="0028318F" w:rsidRDefault="00512386" w:rsidP="0028318F">
      <w:pPr>
        <w:pStyle w:val="Textoindependiente"/>
        <w:rPr>
          <w:ins w:id="0" w:author="Usuario" w:date="2020-05-08T18:40:00Z"/>
          <w:lang w:val="en-US"/>
        </w:rPr>
      </w:pPr>
      <w:ins w:id="1" w:author="Usuario" w:date="2020-05-08T17:17:00Z">
        <w:r w:rsidRPr="00A8710F">
          <w:rPr>
            <w:lang w:val="en-US"/>
            <w:rPrChange w:id="2" w:author="Usuario" w:date="2020-05-08T18:28:00Z">
              <w:rPr>
                <w:lang w:val="es-EC"/>
              </w:rPr>
            </w:rPrChange>
          </w:rPr>
          <w:t>Television is seen as a medium to communicate, inform, entertain, and educate</w:t>
        </w:r>
      </w:ins>
      <w:ins w:id="3" w:author="Usuario" w:date="2020-05-08T17:14:00Z">
        <w:r w:rsidRPr="00A8710F">
          <w:rPr>
            <w:lang w:val="en-US"/>
            <w:rPrChange w:id="4" w:author="Usuario" w:date="2020-05-08T18:28:00Z">
              <w:rPr>
                <w:lang w:val="es-EC"/>
              </w:rPr>
            </w:rPrChange>
          </w:rPr>
          <w:t xml:space="preserve"> </w:t>
        </w:r>
        <w:r w:rsidRPr="00A8710F">
          <w:rPr>
            <w:lang w:val="en-US"/>
            <w:rPrChange w:id="5" w:author="Usuario" w:date="2020-05-08T18:28:00Z">
              <w:rPr>
                <w:lang w:val="es-EC"/>
              </w:rPr>
            </w:rPrChange>
          </w:rPr>
          <w:fldChar w:fldCharType="begin" w:fldLock="1"/>
        </w:r>
      </w:ins>
      <w:r w:rsidRPr="00A8710F">
        <w:rPr>
          <w:lang w:val="en-US"/>
          <w:rPrChange w:id="6"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Change w:id="7" w:author="Usuario" w:date="2020-05-08T18:28:00Z">
            <w:rPr>
              <w:lang w:val="es-EC"/>
            </w:rPr>
          </w:rPrChange>
        </w:rPr>
        <w:fldChar w:fldCharType="separate"/>
      </w:r>
      <w:r w:rsidRPr="00A8710F">
        <w:rPr>
          <w:noProof/>
          <w:lang w:val="en-US"/>
          <w:rPrChange w:id="8" w:author="Usuario" w:date="2020-05-08T18:28:00Z">
            <w:rPr>
              <w:noProof/>
              <w:lang w:val="es-EC"/>
            </w:rPr>
          </w:rPrChange>
        </w:rPr>
        <w:t>[1]</w:t>
      </w:r>
      <w:ins w:id="9" w:author="Usuario" w:date="2020-05-08T17:14:00Z">
        <w:r w:rsidRPr="00A8710F">
          <w:rPr>
            <w:lang w:val="en-US"/>
            <w:rPrChange w:id="10" w:author="Usuario" w:date="2020-05-08T18:28:00Z">
              <w:rPr>
                <w:lang w:val="es-EC"/>
              </w:rPr>
            </w:rPrChange>
          </w:rPr>
          <w:fldChar w:fldCharType="end"/>
        </w:r>
      </w:ins>
      <w:ins w:id="11" w:author="Usuario" w:date="2020-05-08T17:26:00Z">
        <w:r w:rsidR="00603C36" w:rsidRPr="00A8710F">
          <w:rPr>
            <w:lang w:val="en-US"/>
            <w:rPrChange w:id="12" w:author="Usuario" w:date="2020-05-08T18:28:00Z">
              <w:rPr>
                <w:lang w:val="es-EC"/>
              </w:rPr>
            </w:rPrChange>
          </w:rPr>
          <w:t>.</w:t>
        </w:r>
      </w:ins>
      <w:ins w:id="13" w:author="Usuario" w:date="2020-05-08T17:29:00Z">
        <w:r w:rsidR="0010043D" w:rsidRPr="00A8710F">
          <w:rPr>
            <w:lang w:val="en-US"/>
            <w:rPrChange w:id="14" w:author="Usuario" w:date="2020-05-08T18:28:00Z">
              <w:rPr>
                <w:lang w:val="es-EC"/>
              </w:rPr>
            </w:rPrChange>
          </w:rPr>
          <w:t xml:space="preserve"> </w:t>
        </w:r>
      </w:ins>
      <w:ins w:id="15" w:author="Usuario" w:date="2020-05-08T17:32:00Z">
        <w:r w:rsidR="0010043D" w:rsidRPr="00A8710F">
          <w:rPr>
            <w:lang w:val="en-US"/>
            <w:rPrChange w:id="16" w:author="Usuario" w:date="2020-05-08T18:28:00Z">
              <w:rPr>
                <w:lang w:val="es-EC"/>
              </w:rPr>
            </w:rPrChange>
          </w:rPr>
          <w:t>This device is present in most homes in the world</w:t>
        </w:r>
      </w:ins>
      <w:ins w:id="17" w:author="Usuario" w:date="2020-05-08T17:31:00Z">
        <w:r w:rsidR="0010043D" w:rsidRPr="00A8710F">
          <w:rPr>
            <w:lang w:val="en-US"/>
            <w:rPrChange w:id="18" w:author="Usuario" w:date="2020-05-08T18:28:00Z">
              <w:rPr>
                <w:lang w:val="es-EC"/>
              </w:rPr>
            </w:rPrChange>
          </w:rPr>
          <w:t xml:space="preserve"> </w:t>
        </w:r>
        <w:r w:rsidR="0010043D" w:rsidRPr="00A8710F">
          <w:rPr>
            <w:lang w:val="en-US"/>
            <w:rPrChange w:id="19" w:author="Usuario" w:date="2020-05-08T18:28:00Z">
              <w:rPr>
                <w:lang w:val="es-EC"/>
              </w:rPr>
            </w:rPrChange>
          </w:rPr>
          <w:fldChar w:fldCharType="begin" w:fldLock="1"/>
        </w:r>
      </w:ins>
      <w:r w:rsidR="00C871AB" w:rsidRPr="00A8710F">
        <w:rPr>
          <w:lang w:val="en-US"/>
          <w:rPrChange w:id="20" w:author="Usuario" w:date="2020-05-08T18:28:00Z">
            <w:rPr>
              <w:lang w:val="en-US"/>
            </w:rPr>
          </w:rPrChange>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21" w:author="Usuario" w:date="2020-05-08T18:28:00Z">
            <w:rPr>
              <w:lang w:val="es-EC"/>
            </w:rPr>
          </w:rPrChange>
        </w:rPr>
        <w:fldChar w:fldCharType="separate"/>
      </w:r>
      <w:r w:rsidR="0010043D" w:rsidRPr="00A8710F">
        <w:rPr>
          <w:noProof/>
          <w:lang w:val="en-US"/>
          <w:rPrChange w:id="22" w:author="Usuario" w:date="2020-05-08T18:28:00Z">
            <w:rPr>
              <w:noProof/>
              <w:lang w:val="es-EC"/>
            </w:rPr>
          </w:rPrChange>
        </w:rPr>
        <w:t>[2]</w:t>
      </w:r>
      <w:ins w:id="23" w:author="Usuario" w:date="2020-05-08T17:31:00Z">
        <w:r w:rsidR="0010043D" w:rsidRPr="00A8710F">
          <w:rPr>
            <w:lang w:val="en-US"/>
            <w:rPrChange w:id="24" w:author="Usuario" w:date="2020-05-08T18:28:00Z">
              <w:rPr>
                <w:lang w:val="es-EC"/>
              </w:rPr>
            </w:rPrChange>
          </w:rPr>
          <w:fldChar w:fldCharType="end"/>
        </w:r>
      </w:ins>
      <w:ins w:id="25" w:author="Usuario" w:date="2020-05-08T18:29:00Z">
        <w:r w:rsidR="00A8710F">
          <w:rPr>
            <w:lang w:val="en-US"/>
          </w:rPr>
          <w:t>;</w:t>
        </w:r>
      </w:ins>
      <w:ins w:id="26" w:author="Usuario" w:date="2020-05-08T17:35:00Z">
        <w:r w:rsidR="0010043D" w:rsidRPr="00A8710F">
          <w:rPr>
            <w:lang w:val="en-US"/>
          </w:rPr>
          <w:t xml:space="preserve"> </w:t>
        </w:r>
      </w:ins>
      <w:ins w:id="27" w:author="Usuario" w:date="2020-05-08T17:36:00Z">
        <w:r w:rsidR="0010043D" w:rsidRPr="00A8710F">
          <w:rPr>
            <w:lang w:val="en-US"/>
            <w:rPrChange w:id="28" w:author="Usuario" w:date="2020-05-08T18:28:00Z">
              <w:rPr>
                <w:lang w:val="es-EC"/>
              </w:rPr>
            </w:rPrChange>
          </w:rPr>
          <w:t>it allows interaction with various types of users.</w:t>
        </w:r>
        <w:r w:rsidR="0010043D" w:rsidRPr="00A8710F">
          <w:rPr>
            <w:lang w:val="en-US"/>
            <w:rPrChange w:id="29" w:author="Usuario" w:date="2020-05-08T18:28:00Z">
              <w:rPr>
                <w:lang w:val="es-EC"/>
              </w:rPr>
            </w:rPrChange>
          </w:rPr>
          <w:t xml:space="preserve"> </w:t>
        </w:r>
      </w:ins>
      <w:ins w:id="30" w:author="Usuario" w:date="2020-05-08T17:37:00Z">
        <w:r w:rsidR="0010043D" w:rsidRPr="00A8710F">
          <w:rPr>
            <w:lang w:val="en-US"/>
            <w:rPrChange w:id="31" w:author="Usuario" w:date="2020-05-08T18:28:00Z">
              <w:rPr>
                <w:lang w:val="es-EC"/>
              </w:rPr>
            </w:rPrChange>
          </w:rPr>
          <w:t xml:space="preserve">The transition from analog television to digital television </w:t>
        </w:r>
        <w:r w:rsidR="0010043D" w:rsidRPr="00A8710F">
          <w:rPr>
            <w:lang w:val="en-US"/>
          </w:rPr>
          <w:t>(DTV</w:t>
        </w:r>
        <w:r w:rsidR="0010043D" w:rsidRPr="00C16331">
          <w:rPr>
            <w:lang w:val="en-US"/>
          </w:rPr>
          <w:t>)</w:t>
        </w:r>
      </w:ins>
      <w:ins w:id="32" w:author="Usuario" w:date="2020-05-08T18:15:00Z">
        <w:r w:rsidR="007A7B30" w:rsidRPr="00C16331">
          <w:rPr>
            <w:lang w:val="en-US"/>
          </w:rPr>
          <w:t xml:space="preserve"> </w:t>
        </w:r>
      </w:ins>
      <w:ins w:id="33" w:author="Usuario" w:date="2020-05-08T17:37:00Z">
        <w:r w:rsidR="0010043D" w:rsidRPr="00A8710F">
          <w:rPr>
            <w:lang w:val="en-US"/>
            <w:rPrChange w:id="34" w:author="Usuario" w:date="2020-05-08T18:28:00Z">
              <w:rPr>
                <w:lang w:val="es-EC"/>
              </w:rPr>
            </w:rPrChange>
          </w:rPr>
          <w:t>has been made in many countries</w:t>
        </w:r>
      </w:ins>
      <w:ins w:id="35" w:author="Usuario" w:date="2020-05-08T17:28:00Z">
        <w:r w:rsidR="0010043D" w:rsidRPr="00A8710F">
          <w:rPr>
            <w:lang w:val="en-US"/>
            <w:rPrChange w:id="36" w:author="Usuario" w:date="2020-05-08T18:28:00Z">
              <w:rPr>
                <w:lang w:val="es-EC"/>
              </w:rPr>
            </w:rPrChange>
          </w:rPr>
          <w:t xml:space="preserve"> </w:t>
        </w:r>
        <w:r w:rsidR="0010043D" w:rsidRPr="00A8710F">
          <w:rPr>
            <w:lang w:val="en-US"/>
            <w:rPrChange w:id="37" w:author="Usuario" w:date="2020-05-08T18:28:00Z">
              <w:rPr>
                <w:lang w:val="es-EC"/>
              </w:rPr>
            </w:rPrChange>
          </w:rPr>
          <w:fldChar w:fldCharType="begin" w:fldLock="1"/>
        </w:r>
      </w:ins>
      <w:r w:rsidR="0010043D" w:rsidRPr="00A8710F">
        <w:rPr>
          <w:lang w:val="en-US"/>
          <w:rPrChange w:id="38"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A8710F">
        <w:rPr>
          <w:lang w:val="en-US"/>
          <w:rPrChange w:id="39" w:author="Usuario" w:date="2020-05-08T18:28:00Z">
            <w:rPr>
              <w:lang w:val="es-EC"/>
            </w:rPr>
          </w:rPrChange>
        </w:rPr>
        <w:fldChar w:fldCharType="separate"/>
      </w:r>
      <w:r w:rsidR="0010043D" w:rsidRPr="00A8710F">
        <w:rPr>
          <w:noProof/>
          <w:lang w:val="en-US"/>
          <w:rPrChange w:id="40" w:author="Usuario" w:date="2020-05-08T18:28:00Z">
            <w:rPr>
              <w:noProof/>
              <w:lang w:val="es-EC"/>
            </w:rPr>
          </w:rPrChange>
        </w:rPr>
        <w:t>[1]</w:t>
      </w:r>
      <w:ins w:id="41" w:author="Usuario" w:date="2020-05-08T17:28:00Z">
        <w:r w:rsidR="0010043D" w:rsidRPr="00A8710F">
          <w:rPr>
            <w:lang w:val="en-US"/>
            <w:rPrChange w:id="42" w:author="Usuario" w:date="2020-05-08T18:28:00Z">
              <w:rPr>
                <w:lang w:val="es-EC"/>
              </w:rPr>
            </w:rPrChange>
          </w:rPr>
          <w:fldChar w:fldCharType="end"/>
        </w:r>
        <w:r w:rsidR="0010043D" w:rsidRPr="00A8710F">
          <w:rPr>
            <w:lang w:val="en-US"/>
            <w:rPrChange w:id="43" w:author="Usuario" w:date="2020-05-08T18:28:00Z">
              <w:rPr>
                <w:lang w:val="es-EC"/>
              </w:rPr>
            </w:rPrChange>
          </w:rPr>
          <w:fldChar w:fldCharType="begin" w:fldLock="1"/>
        </w:r>
      </w:ins>
      <w:r w:rsidR="0010043D" w:rsidRPr="00A8710F">
        <w:rPr>
          <w:lang w:val="en-US"/>
          <w:rPrChange w:id="44" w:author="Usuario" w:date="2020-05-08T18:28:00Z">
            <w:rPr>
              <w:lang w:val="es-EC"/>
            </w:rPr>
          </w:rPrChange>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45" w:author="Usuario" w:date="2020-05-08T18:28:00Z">
            <w:rPr>
              <w:lang w:val="es-EC"/>
            </w:rPr>
          </w:rPrChange>
        </w:rPr>
        <w:fldChar w:fldCharType="separate"/>
      </w:r>
      <w:r w:rsidR="0010043D" w:rsidRPr="00A8710F">
        <w:rPr>
          <w:noProof/>
          <w:lang w:val="en-US"/>
          <w:rPrChange w:id="46" w:author="Usuario" w:date="2020-05-08T18:28:00Z">
            <w:rPr>
              <w:noProof/>
              <w:lang w:val="es-EC"/>
            </w:rPr>
          </w:rPrChange>
        </w:rPr>
        <w:t>[2]</w:t>
      </w:r>
      <w:ins w:id="47" w:author="Usuario" w:date="2020-05-08T17:28:00Z">
        <w:r w:rsidR="0010043D" w:rsidRPr="00A8710F">
          <w:rPr>
            <w:lang w:val="en-US"/>
            <w:rPrChange w:id="48" w:author="Usuario" w:date="2020-05-08T18:28:00Z">
              <w:rPr>
                <w:lang w:val="es-EC"/>
              </w:rPr>
            </w:rPrChange>
          </w:rPr>
          <w:fldChar w:fldCharType="end"/>
        </w:r>
      </w:ins>
      <w:ins w:id="49" w:author="Usuario" w:date="2020-05-08T17:49:00Z">
        <w:r w:rsidR="00C871AB" w:rsidRPr="00A8710F">
          <w:rPr>
            <w:lang w:val="en-US"/>
            <w:rPrChange w:id="50" w:author="Usuario" w:date="2020-05-08T18:28:00Z">
              <w:rPr>
                <w:lang w:val="es-EC"/>
              </w:rPr>
            </w:rPrChange>
          </w:rPr>
          <w:fldChar w:fldCharType="begin" w:fldLock="1"/>
        </w:r>
      </w:ins>
      <w:r w:rsidR="004F48EF" w:rsidRPr="00A8710F">
        <w:rPr>
          <w:lang w:val="en-US"/>
          <w:rPrChange w:id="51" w:author="Usuario" w:date="2020-05-08T18:28:00Z">
            <w:rPr>
              <w:lang w:val="en-US"/>
            </w:rPr>
          </w:rPrChange>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A8710F">
        <w:rPr>
          <w:lang w:val="en-US"/>
          <w:rPrChange w:id="52" w:author="Usuario" w:date="2020-05-08T18:28:00Z">
            <w:rPr>
              <w:lang w:val="es-EC"/>
            </w:rPr>
          </w:rPrChange>
        </w:rPr>
        <w:fldChar w:fldCharType="separate"/>
      </w:r>
      <w:r w:rsidR="00C871AB" w:rsidRPr="00A8710F">
        <w:rPr>
          <w:noProof/>
          <w:lang w:val="en-US"/>
          <w:rPrChange w:id="53" w:author="Usuario" w:date="2020-05-08T18:28:00Z">
            <w:rPr>
              <w:noProof/>
              <w:lang w:val="es-EC"/>
            </w:rPr>
          </w:rPrChange>
        </w:rPr>
        <w:t>[3]</w:t>
      </w:r>
      <w:ins w:id="54" w:author="Usuario" w:date="2020-05-08T17:49:00Z">
        <w:r w:rsidR="00C871AB" w:rsidRPr="00A8710F">
          <w:rPr>
            <w:lang w:val="en-US"/>
            <w:rPrChange w:id="55" w:author="Usuario" w:date="2020-05-08T18:28:00Z">
              <w:rPr>
                <w:lang w:val="es-EC"/>
              </w:rPr>
            </w:rPrChange>
          </w:rPr>
          <w:fldChar w:fldCharType="end"/>
        </w:r>
      </w:ins>
      <w:ins w:id="56" w:author="Usuario" w:date="2020-05-08T17:28:00Z">
        <w:r w:rsidR="0010043D" w:rsidRPr="00A8710F">
          <w:rPr>
            <w:lang w:val="en-US"/>
            <w:rPrChange w:id="57" w:author="Usuario" w:date="2020-05-08T18:28:00Z">
              <w:rPr>
                <w:lang w:val="es-EC"/>
              </w:rPr>
            </w:rPrChange>
          </w:rPr>
          <w:t xml:space="preserve">. </w:t>
        </w:r>
      </w:ins>
      <w:ins w:id="58" w:author="Usuario" w:date="2020-05-08T18:06:00Z">
        <w:r w:rsidR="004F48EF" w:rsidRPr="00A8710F">
          <w:rPr>
            <w:lang w:val="en-US"/>
            <w:rPrChange w:id="59" w:author="Usuario" w:date="2020-05-08T18:28:00Z">
              <w:rPr>
                <w:lang w:val="es-EC"/>
              </w:rPr>
            </w:rPrChange>
          </w:rPr>
          <w:t xml:space="preserve">Unlike </w:t>
        </w:r>
      </w:ins>
      <w:ins w:id="60" w:author="Usuario" w:date="2020-05-08T18:15:00Z">
        <w:r w:rsidR="007A7B30" w:rsidRPr="00A8710F">
          <w:rPr>
            <w:lang w:val="en-US"/>
          </w:rPr>
          <w:t xml:space="preserve">analog </w:t>
        </w:r>
      </w:ins>
      <w:ins w:id="61" w:author="Usuario" w:date="2020-05-08T18:28:00Z">
        <w:r w:rsidR="00A8710F">
          <w:rPr>
            <w:lang w:val="en-US"/>
          </w:rPr>
          <w:t>TV</w:t>
        </w:r>
      </w:ins>
      <w:ins w:id="62" w:author="Usuario" w:date="2020-05-08T18:06:00Z">
        <w:r w:rsidR="004F48EF" w:rsidRPr="00A8710F">
          <w:rPr>
            <w:lang w:val="en-US"/>
            <w:rPrChange w:id="63" w:author="Usuario" w:date="2020-05-08T18:28:00Z">
              <w:rPr>
                <w:lang w:val="es-EC"/>
              </w:rPr>
            </w:rPrChange>
          </w:rPr>
          <w:t>, DTV increases the number of channels available, improves the quality of audio and video, and allows the incorporation of interactive applications</w:t>
        </w:r>
        <w:r w:rsidR="004F48EF" w:rsidRPr="00A8710F">
          <w:rPr>
            <w:lang w:val="en-US"/>
            <w:rPrChange w:id="64" w:author="Usuario" w:date="2020-05-08T18:28:00Z">
              <w:rPr>
                <w:lang w:val="es-EC"/>
              </w:rPr>
            </w:rPrChange>
          </w:rPr>
          <w:t xml:space="preserve"> </w:t>
        </w:r>
      </w:ins>
      <w:ins w:id="65" w:author="Usuario" w:date="2020-05-08T18:07:00Z">
        <w:r w:rsidR="004F48EF" w:rsidRPr="00A8710F">
          <w:rPr>
            <w:lang w:val="en-US"/>
            <w:rPrChange w:id="66" w:author="Usuario" w:date="2020-05-08T18:28:00Z">
              <w:rPr>
                <w:lang w:val="es-EC"/>
              </w:rPr>
            </w:rPrChange>
          </w:rPr>
          <w:fldChar w:fldCharType="begin" w:fldLock="1"/>
        </w:r>
      </w:ins>
      <w:r w:rsidR="00A8710F" w:rsidRPr="00A8710F">
        <w:rPr>
          <w:lang w:val="en-US"/>
          <w:rPrChange w:id="67" w:author="Usuario" w:date="2020-05-08T18:28:00Z">
            <w:rPr>
              <w:lang w:val="en-US"/>
            </w:rPr>
          </w:rPrChange>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A8710F">
        <w:rPr>
          <w:lang w:val="en-US"/>
          <w:rPrChange w:id="68" w:author="Usuario" w:date="2020-05-08T18:28:00Z">
            <w:rPr>
              <w:lang w:val="es-EC"/>
            </w:rPr>
          </w:rPrChange>
        </w:rPr>
        <w:fldChar w:fldCharType="separate"/>
      </w:r>
      <w:r w:rsidR="004F48EF" w:rsidRPr="00A8710F">
        <w:rPr>
          <w:noProof/>
          <w:lang w:val="en-US"/>
          <w:rPrChange w:id="69" w:author="Usuario" w:date="2020-05-08T18:28:00Z">
            <w:rPr>
              <w:noProof/>
              <w:lang w:val="es-EC"/>
            </w:rPr>
          </w:rPrChange>
        </w:rPr>
        <w:t>[3]</w:t>
      </w:r>
      <w:ins w:id="70" w:author="Usuario" w:date="2020-05-08T18:07:00Z">
        <w:r w:rsidR="004F48EF" w:rsidRPr="00A8710F">
          <w:rPr>
            <w:lang w:val="en-US"/>
            <w:rPrChange w:id="71" w:author="Usuario" w:date="2020-05-08T18:28:00Z">
              <w:rPr>
                <w:lang w:val="es-EC"/>
              </w:rPr>
            </w:rPrChange>
          </w:rPr>
          <w:fldChar w:fldCharType="end"/>
        </w:r>
      </w:ins>
      <w:ins w:id="72" w:author="Usuario" w:date="2020-05-08T18:40:00Z">
        <w:r w:rsidR="0028318F">
          <w:rPr>
            <w:lang w:val="en-US"/>
          </w:rPr>
          <w:t xml:space="preserve">. </w:t>
        </w:r>
      </w:ins>
    </w:p>
    <w:p w14:paraId="543D8AC8" w14:textId="1DADD75C" w:rsidR="0028318F" w:rsidRDefault="0028318F" w:rsidP="0028318F">
      <w:pPr>
        <w:pStyle w:val="Textoindependiente"/>
        <w:rPr>
          <w:ins w:id="73" w:author="Usuario" w:date="2020-05-08T18:40:00Z"/>
          <w:lang w:val="en-US"/>
        </w:rPr>
      </w:pPr>
      <w:ins w:id="74" w:author="Usuario" w:date="2020-05-08T18:40:00Z">
        <w:r w:rsidRPr="0028318F">
          <w:rPr>
            <w:lang w:val="en-US"/>
          </w:rPr>
          <w:t>Hence, interactive digital television (IDTV) enables a dialogue between the user and the device, that is, it can be understood as the active participation of the user with the content broadcast</w:t>
        </w:r>
        <w:r>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Thus, being able to determine the direction of the flow of the content, allowing viewers to participate and interact with the deployed applications [2]</w:t>
        </w:r>
      </w:ins>
      <w:ins w:id="75" w:author="Usuario" w:date="2020-05-08T18:46:00Z">
        <w:r w:rsidR="00C16331">
          <w:rPr>
            <w:lang w:val="en-US"/>
          </w:rPr>
          <w:fldChar w:fldCharType="begin" w:fldLock="1"/>
        </w:r>
      </w:ins>
      <w:r w:rsidR="00C16331">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given":"","non-dropping-particle":"","parse-names":false,"suffix":""},{"dropping-particle":"","family":"","given":"","non-dropping-particle":"","parse-names":false,"suffix":""},{"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[4]","plainTextFormattedCitation":"[4]"},"properties":{"noteIndex":0},"schema":"https://github.com/citation-style-language/schema/raw/master/csl-citation.json"}</w:instrText>
      </w:r>
      <w:r w:rsidR="00C16331">
        <w:rPr>
          <w:lang w:val="en-US"/>
        </w:rPr>
        <w:fldChar w:fldCharType="separate"/>
      </w:r>
      <w:r w:rsidR="00C16331" w:rsidRPr="00C16331">
        <w:rPr>
          <w:noProof/>
          <w:lang w:val="en-US"/>
        </w:rPr>
        <w:t>[4]</w:t>
      </w:r>
      <w:ins w:id="76" w:author="Usuario" w:date="2020-05-08T18:46:00Z">
        <w:r w:rsidR="00C16331">
          <w:rPr>
            <w:lang w:val="en-US"/>
          </w:rPr>
          <w:fldChar w:fldCharType="end"/>
        </w:r>
      </w:ins>
      <w:ins w:id="77" w:author="Usuario" w:date="2020-05-08T18:40:00Z">
        <w:r w:rsidRPr="0028318F">
          <w:rPr>
            <w:lang w:val="en-US"/>
          </w:rPr>
          <w:t xml:space="preserve">. IDTV allows interaction with various communication systems, mobile devices, among others </w:t>
        </w:r>
        <w:r w:rsidRPr="00A8710F">
          <w:rPr>
            <w:lang w:val="en-US"/>
          </w:rPr>
          <w:fldChar w:fldCharType="begin" w:fldLock="1"/>
        </w:r>
      </w:ins>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ins w:id="78" w:author="Usuario" w:date="2020-05-08T18:40:00Z">
        <w:r w:rsidRPr="00351F27">
          <w:rPr>
            <w:lang w:val="en-US"/>
          </w:rPr>
          <w:fldChar w:fldCharType="separate"/>
        </w:r>
        <w:r w:rsidRPr="00A8710F">
          <w:rPr>
            <w:noProof/>
            <w:lang w:val="en-US"/>
          </w:rPr>
          <w:t>[1]</w:t>
        </w:r>
        <w:r w:rsidRPr="00A8710F">
          <w:rPr>
            <w:lang w:val="en-US"/>
          </w:rPr>
          <w:fldChar w:fldCharType="end"/>
        </w:r>
      </w:ins>
      <w:ins w:id="79" w:author="Usuario" w:date="2020-05-08T18:41:00Z">
        <w:r>
          <w:rPr>
            <w:lang w:val="en-US"/>
          </w:rPr>
          <w:t>.</w:t>
        </w:r>
      </w:ins>
    </w:p>
    <w:p w14:paraId="1DEA1EAB" w14:textId="77777777" w:rsidR="0028318F" w:rsidRDefault="004F48EF" w:rsidP="00C51F9E">
      <w:pPr>
        <w:pStyle w:val="Textoindependiente"/>
        <w:rPr>
          <w:ins w:id="80" w:author="Usuario" w:date="2020-05-08T18:41:00Z"/>
          <w:lang w:val="en-US"/>
        </w:rPr>
      </w:pPr>
      <w:ins w:id="81" w:author="Usuario" w:date="2020-05-08T18:04:00Z">
        <w:r w:rsidRPr="00A8710F">
          <w:rPr>
            <w:lang w:val="en-US"/>
            <w:rPrChange w:id="82" w:author="Usuario" w:date="2020-05-08T18:28:00Z">
              <w:rPr>
                <w:lang w:val="es-EC"/>
              </w:rPr>
            </w:rPrChange>
          </w:rPr>
          <w:t xml:space="preserve"> </w:t>
        </w:r>
      </w:ins>
    </w:p>
    <w:p w14:paraId="249EDB5D" w14:textId="7D1450D4" w:rsidR="00C51F9E" w:rsidRPr="00E72E90" w:rsidDel="0028318F" w:rsidRDefault="00C51F9E" w:rsidP="00C51F9E">
      <w:pPr>
        <w:pStyle w:val="Textoindependiente"/>
        <w:rPr>
          <w:del w:id="83" w:author="Usuario" w:date="2020-05-08T18:41:00Z"/>
          <w:lang w:val="en-US"/>
        </w:rPr>
      </w:pPr>
      <w:del w:id="84" w:author="Usuario" w:date="2020-05-08T18:41:00Z">
        <w:r w:rsidRPr="00C16331" w:rsidDel="0028318F">
          <w:rPr>
            <w:lang w:val="en-US"/>
          </w:rPr>
          <w:delText xml:space="preserve">Digital television (DTV) is a concept that is </w:delText>
        </w:r>
        <w:r w:rsidRPr="0028318F" w:rsidDel="0028318F">
          <w:rPr>
            <w:lang w:val="en-US"/>
            <w:rPrChange w:id="85" w:author="Usuario" w:date="2020-05-08T18:41:00Z">
              <w:rPr>
                <w:lang w:val="en-US"/>
              </w:rPr>
            </w:rPrChange>
          </w:rPr>
          <w:delText>taking more prominence nowadays in different countries. T</w:delText>
        </w:r>
        <w:r w:rsidRPr="00A8710F" w:rsidDel="0028318F">
          <w:rPr>
            <w:lang w:val="en-US"/>
          </w:rPr>
          <w:delText xml:space="preserve">he DTV </w:delText>
        </w:r>
        <w:r w:rsidRPr="00E72E90" w:rsidDel="0028318F">
          <w:rPr>
            <w:lang w:val="en-US"/>
          </w:rPr>
          <w:delText>is not only governed by the transmission of daily television signals, those that transmit audio and video for the user to view, but also software ap-plications similar to those that a user is accustomed to use on a computer or on a smartphone and which can be displayed and presented on a television screen. In addition, some standards for DTV, such as the ISDB-T, recommend the use of a set-top-box of digital signals. These decoders have their own structure of hardware and soft-ware where it is even possible to install applications, which can be later executed and presented on the TV screen [1]. All of these allows the concept of Applications for digital television to emerge.</w:delText>
        </w:r>
      </w:del>
    </w:p>
    <w:p w14:paraId="3B5D5EB2" w14:textId="64C1199C" w:rsidR="00C51F9E" w:rsidRPr="00E72E90" w:rsidDel="0028318F" w:rsidRDefault="00C51F9E" w:rsidP="00C51F9E">
      <w:pPr>
        <w:pStyle w:val="Textoindependiente"/>
        <w:rPr>
          <w:del w:id="86" w:author="Usuario" w:date="2020-05-08T18:42:00Z"/>
          <w:lang w:val="en-US"/>
        </w:rPr>
      </w:pPr>
      <w:commentRangeStart w:id="87"/>
      <w:del w:id="88" w:author="Usuario" w:date="2020-05-08T18:42:00Z">
        <w:r w:rsidRPr="00E72E90" w:rsidDel="0028318F">
          <w:rPr>
            <w:lang w:val="en-US"/>
          </w:rPr>
          <w:delText xml:space="preserve">The concept of interactivity, in the context of DTV, can be understood as the active participation of the user with the content broadcast. </w:delText>
        </w:r>
        <w:commentRangeEnd w:id="87"/>
        <w:r w:rsidR="00512386" w:rsidDel="0028318F">
          <w:rPr>
            <w:rStyle w:val="Refdecomentario"/>
            <w:spacing w:val="0"/>
            <w:lang w:val="en-US" w:eastAsia="en-US"/>
          </w:rPr>
          <w:commentReference w:id="87"/>
        </w:r>
        <w:r w:rsidRPr="00E72E90" w:rsidDel="0028318F">
          <w:rPr>
            <w:lang w:val="en-US"/>
          </w:rPr>
          <w:delText>Thus, being able to determine the direction of the flow of the content, allowing viewers to participate and interact with the deployed applications [2]. In this way, the concept of Applications for IDTV emerges.</w:delText>
        </w:r>
      </w:del>
    </w:p>
    <w:p w14:paraId="20E1BA12" w14:textId="406D56CB" w:rsidR="00C51F9E" w:rsidRPr="00E72E90" w:rsidRDefault="00C51F9E" w:rsidP="00C51F9E">
      <w:pPr>
        <w:pStyle w:val="Textoindependiente"/>
        <w:rPr>
          <w:lang w:val="en-US"/>
        </w:rPr>
      </w:pPr>
      <w:r w:rsidRPr="00E72E90">
        <w:rPr>
          <w:lang w:val="en-US"/>
        </w:rPr>
        <w:t xml:space="preserve">An application for IDTV can provide three types of services [3]: information services that are not related to the broadcast program, services related to transmitted programming and transactional services that enable the sending and receiving of information. Particularly, in the last </w:t>
      </w:r>
      <w:r w:rsidRPr="00E72E90">
        <w:rPr>
          <w:lang w:val="en-US"/>
        </w:rPr>
        <w:t xml:space="preserve">type of service, the user is able to interact with the application using a remote control or any other device that serves as a second screen. </w:t>
      </w:r>
    </w:p>
    <w:p w14:paraId="12A9B998" w14:textId="2F0FA610" w:rsidR="00C51F9E" w:rsidRPr="00E72E90" w:rsidRDefault="00C51F9E" w:rsidP="00C51F9E">
      <w:pPr>
        <w:pStyle w:val="Textoindependiente"/>
        <w:rPr>
          <w:lang w:val="en-US"/>
        </w:rPr>
      </w:pPr>
      <w:r w:rsidRPr="00E72E90">
        <w:rPr>
          <w:lang w:val="en-US"/>
        </w:rPr>
        <w:t xml:space="preserve">At this point, the following question arises: How is it guaranteed that users of IDTV applications actually obtain the best satisfaction, efficiency and effectiveness when interacting with said applications? To answer this, it is necessary to evaluate the usability considering characteristics, sub-characteristics, attributes and metrics that help to generate measurable values to have a clear perspective of the quality, always in terms of usability, of the different applications. </w:t>
      </w:r>
    </w:p>
    <w:p w14:paraId="7CAF524B" w14:textId="0949663D" w:rsidR="00C51F9E" w:rsidRPr="00E72E90" w:rsidRDefault="00C51F9E" w:rsidP="00C51F9E">
      <w:pPr>
        <w:pStyle w:val="Textoindependiente"/>
        <w:rPr>
          <w:lang w:val="en-US"/>
        </w:rPr>
      </w:pPr>
      <w:r w:rsidRPr="00E72E90">
        <w:rPr>
          <w:lang w:val="en-US"/>
        </w:rPr>
        <w:t xml:space="preserve">To evaluate the usability of applications for IDTV, a usability model based on the ISO / IEC 25010 standard is proposed [4]. The model is important because it considers a set of characteristics of the IDTV applications, which have attributes that can be measured through the definition of metrics. Considering this type of attributes makes it possible to evaluate each of the parts of an application since they are capable of directly affect the quality of it. </w:t>
      </w:r>
    </w:p>
    <w:p w14:paraId="2C116B39" w14:textId="66268E61" w:rsidR="00C51F9E" w:rsidRPr="00E72E90" w:rsidRDefault="00C51F9E" w:rsidP="00C51F9E">
      <w:pPr>
        <w:pStyle w:val="Textoindependiente"/>
        <w:rPr>
          <w:lang w:val="en-US"/>
        </w:rPr>
      </w:pPr>
      <w:r w:rsidRPr="00E72E90">
        <w:rPr>
          <w:lang w:val="en-US"/>
        </w:rPr>
        <w:t xml:space="preserve">The method considers two approaches: the model of product quality and the model of quality in use of the product. Regarding the first approach, ISO / IEC 9126 refers to the usability of the product as the "ability of a software to be understood, learned, used and attractive to the user, under specific conditions of use" [5]. While on, ISO / IEC 9241 refers to the quality in use as the "effectiveness, efficiency and satisfaction with which a product allows specific objectives to be reached by specific users in a context of specific use" [6]. Some aspects are considered here, such as the means available to the viewer to interact with the applications: remote control, second screen devices, etc. </w:t>
      </w:r>
    </w:p>
    <w:p w14:paraId="2DD5D176" w14:textId="0FF7AF6C" w:rsidR="00C51F9E" w:rsidRPr="00E72E90" w:rsidRDefault="00C51F9E" w:rsidP="00C51F9E">
      <w:pPr>
        <w:pStyle w:val="Textoindependiente"/>
        <w:rPr>
          <w:lang w:val="en-US"/>
        </w:rPr>
      </w:pPr>
      <w:r w:rsidRPr="00E72E90">
        <w:rPr>
          <w:lang w:val="en-US"/>
        </w:rPr>
        <w:t>This article has the following structure: Section 2 presents works related to usability evaluation methods for IDTV applications. In section 3, the proposed usability model is presented. Section 4 contains an application example of the usability evaluation model. Finally, section 5 presents the conclusions and future work</w:t>
      </w:r>
    </w:p>
    <w:p w14:paraId="1F8ED20E" w14:textId="76E80996" w:rsidR="009303D9" w:rsidRPr="00E72E90" w:rsidRDefault="00C01C2A" w:rsidP="006B6B66">
      <w:pPr>
        <w:pStyle w:val="Ttulo1"/>
      </w:pPr>
      <w:r w:rsidRPr="00E72E90">
        <w:t>Related Work</w:t>
      </w:r>
    </w:p>
    <w:p w14:paraId="0F88B196" w14:textId="77777777" w:rsidR="00D02841" w:rsidRPr="00E72E90" w:rsidRDefault="00D02841" w:rsidP="00D02841">
      <w:pPr>
        <w:pStyle w:val="Textoindependiente"/>
        <w:rPr>
          <w:lang w:val="en-US"/>
        </w:rPr>
      </w:pPr>
      <w:r w:rsidRPr="00E72E90">
        <w:rPr>
          <w:lang w:val="en-US"/>
        </w:rPr>
        <w:t xml:space="preserve">The usability evaluation proposed in [7] is based on a proposal made of others usability evaluation methods (UEM) that integrate collaborative processes, which according to the authors, allow to obtain results richer in content than </w:t>
      </w:r>
      <w:r w:rsidRPr="00E72E90">
        <w:rPr>
          <w:lang w:val="en-US"/>
        </w:rPr>
        <w:lastRenderedPageBreak/>
        <w:t xml:space="preserve">traditional UEMs. They pro-pose three different paths, which depend on two factors: the objectives of the evaluation and the desired results. The paths are explained below: </w:t>
      </w:r>
    </w:p>
    <w:p w14:paraId="12E88969" w14:textId="77777777" w:rsidR="00D02841" w:rsidRPr="00E72E90" w:rsidRDefault="00D02841" w:rsidP="00D02841">
      <w:pPr>
        <w:pStyle w:val="Textoindependiente"/>
        <w:numPr>
          <w:ilvl w:val="0"/>
          <w:numId w:val="26"/>
        </w:numPr>
        <w:rPr>
          <w:lang w:val="en-US"/>
        </w:rPr>
      </w:pPr>
      <w:r w:rsidRPr="00E72E90">
        <w:rPr>
          <w:lang w:val="en-US"/>
        </w:rPr>
        <w:t xml:space="preserve">Global evaluation: analyzes an IDTV application in a complete way using heuristic evaluations, constructive interactions and interrogation methods. </w:t>
      </w:r>
    </w:p>
    <w:p w14:paraId="31868C20" w14:textId="77777777" w:rsidR="00D02841" w:rsidRPr="00E72E90" w:rsidRDefault="00D02841" w:rsidP="00D02841">
      <w:pPr>
        <w:pStyle w:val="Textoindependiente"/>
        <w:numPr>
          <w:ilvl w:val="0"/>
          <w:numId w:val="26"/>
        </w:numPr>
        <w:rPr>
          <w:lang w:val="en-US"/>
        </w:rPr>
      </w:pPr>
      <w:r w:rsidRPr="00E72E90">
        <w:rPr>
          <w:lang w:val="en-US"/>
        </w:rPr>
        <w:t xml:space="preserve">Specific evaluation: analyzes specific functionalities of the IDTV application through heuristic evaluations, formal experiments and interrogation methods. </w:t>
      </w:r>
    </w:p>
    <w:p w14:paraId="5222FA02" w14:textId="25971ED5" w:rsidR="00D02841" w:rsidRPr="00E72E90" w:rsidRDefault="00D02841" w:rsidP="00D02841">
      <w:pPr>
        <w:pStyle w:val="Textoindependiente"/>
        <w:numPr>
          <w:ilvl w:val="0"/>
          <w:numId w:val="26"/>
        </w:numPr>
        <w:rPr>
          <w:lang w:val="en-US"/>
        </w:rPr>
      </w:pPr>
      <w:r w:rsidRPr="00E72E90">
        <w:rPr>
          <w:lang w:val="en-US"/>
        </w:rPr>
        <w:t xml:space="preserve">Complete evaluation: deeper analysis than the previous ones, making use of each of their techniques. </w:t>
      </w:r>
    </w:p>
    <w:p w14:paraId="2C03652F" w14:textId="252E9F24" w:rsidR="00D02841" w:rsidRPr="00E72E90" w:rsidRDefault="00D02841" w:rsidP="00E7596C">
      <w:pPr>
        <w:pStyle w:val="Textoindependiente"/>
        <w:rPr>
          <w:lang w:val="en-US"/>
        </w:rPr>
      </w:pPr>
      <w:r w:rsidRPr="00E72E90">
        <w:rPr>
          <w:lang w:val="en-US"/>
        </w:rPr>
        <w:t>The previous proposal is different from the one presented in this article because it is based on the active collaboration of the user making use of experiments and methods of interrogation. The proposal of this article considers a set of characteristics of the IDTV applications represented in a quality model formed by sub-characteristics, attributes and a set of metrics that provide a clear picture about what will be evaluated. The evaluation will help to determine if an application is usable or not; also, both, the developers and the users themselves, can perform the evaluation.</w:t>
      </w:r>
    </w:p>
    <w:p w14:paraId="29367F1F" w14:textId="4B273131" w:rsidR="009303D9" w:rsidRPr="00E72E90" w:rsidRDefault="00C01C2A" w:rsidP="006B6B66">
      <w:pPr>
        <w:pStyle w:val="Ttulo1"/>
      </w:pPr>
      <w:r w:rsidRPr="00E72E90">
        <w:t>Usability Model for DTV Aplications</w:t>
      </w:r>
    </w:p>
    <w:p w14:paraId="4DACC6F5" w14:textId="089BF8EE" w:rsidR="00D02841" w:rsidRPr="00E72E90" w:rsidRDefault="00D02841" w:rsidP="00E7596C">
      <w:pPr>
        <w:pStyle w:val="Textoindependiente"/>
        <w:rPr>
          <w:lang w:val="en-US"/>
        </w:rPr>
      </w:pPr>
      <w:r w:rsidRPr="00E72E90">
        <w:rPr>
          <w:lang w:val="en-US"/>
        </w:rPr>
        <w:t>In this section, the Application Usability Model for IDTV is presented along with a brief description of the sub-characteristics, attributes and metrics. For reasons of space, only the most relevant attributes of each sub-characteristic will be presented. The complete model can be found at the following URL: goo.gl/</w:t>
      </w:r>
      <w:proofErr w:type="spellStart"/>
      <w:r w:rsidRPr="00E72E90">
        <w:rPr>
          <w:lang w:val="en-US"/>
        </w:rPr>
        <w:t>Nawpsh</w:t>
      </w:r>
      <w:proofErr w:type="spellEnd"/>
      <w:r w:rsidRPr="00E72E90">
        <w:rPr>
          <w:lang w:val="en-US"/>
        </w:rPr>
        <w:t xml:space="preserve">. </w:t>
      </w:r>
    </w:p>
    <w:p w14:paraId="78150D44" w14:textId="69DD2AD2" w:rsidR="004E66BE" w:rsidRPr="00E72E90" w:rsidRDefault="004E66BE" w:rsidP="00E72E90">
      <w:pPr>
        <w:pStyle w:val="Descripci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ARABIC </w:instrText>
      </w:r>
      <w:r w:rsidRPr="00E72E90">
        <w:rPr>
          <w:i w:val="0"/>
          <w:iCs w:val="0"/>
          <w:smallCaps/>
          <w:noProof/>
          <w:color w:val="auto"/>
          <w:sz w:val="16"/>
          <w:szCs w:val="16"/>
        </w:rPr>
        <w:fldChar w:fldCharType="separate"/>
      </w:r>
      <w:r w:rsidR="0065424D" w:rsidRPr="00E72E90">
        <w:rPr>
          <w:i w:val="0"/>
          <w:iCs w:val="0"/>
          <w:smallCaps/>
          <w:noProof/>
          <w:color w:val="auto"/>
          <w:sz w:val="16"/>
          <w:szCs w:val="16"/>
        </w:rPr>
        <w:t>1</w:t>
      </w:r>
      <w:r w:rsidRPr="00E72E90">
        <w:rPr>
          <w:i w:val="0"/>
          <w:iCs w:val="0"/>
          <w:smallCaps/>
          <w:noProof/>
          <w:color w:val="auto"/>
          <w:sz w:val="16"/>
          <w:szCs w:val="16"/>
        </w:rPr>
        <w:fldChar w:fldCharType="end"/>
      </w:r>
      <w:r w:rsidRPr="00E72E90">
        <w:rPr>
          <w:i w:val="0"/>
          <w:iCs w:val="0"/>
          <w:smallCaps/>
          <w:noProof/>
          <w:color w:val="auto"/>
          <w:sz w:val="16"/>
          <w:szCs w:val="16"/>
        </w:rPr>
        <w:t>. Sub-characteristics of Intelligibility</w:t>
      </w:r>
    </w:p>
    <w:tbl>
      <w:tblPr>
        <w:tblW w:w="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626"/>
        <w:gridCol w:w="2022"/>
      </w:tblGrid>
      <w:tr w:rsidR="00092BCF" w:rsidRPr="00E72E90" w14:paraId="536CA719" w14:textId="77777777" w:rsidTr="0065424D">
        <w:trPr>
          <w:cantSplit/>
          <w:trHeight w:val="240"/>
          <w:tblHeader/>
        </w:trPr>
        <w:tc>
          <w:tcPr>
            <w:tcW w:w="60.60pt" w:type="dxa"/>
            <w:vAlign w:val="center"/>
          </w:tcPr>
          <w:p w14:paraId="2A681CB9" w14:textId="47BD6E1F" w:rsidR="00092BCF" w:rsidRPr="00E72E90" w:rsidRDefault="00092BCF" w:rsidP="00092BCF">
            <w:pPr>
              <w:pStyle w:val="tablecolhead"/>
            </w:pPr>
            <w:r w:rsidRPr="00E72E90">
              <w:t>Sub-characteristics</w:t>
            </w:r>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5424D">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4C775E42"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in a coherent manner and is it easy to find in the message that is desired to transmit? </w:t>
            </w:r>
          </w:p>
        </w:tc>
      </w:tr>
      <w:tr w:rsidR="00092BCF" w:rsidRPr="00E72E90" w14:paraId="7030CA23" w14:textId="77777777" w:rsidTr="0065424D">
        <w:trPr>
          <w:trHeight w:val="320"/>
        </w:trPr>
        <w:tc>
          <w:tcPr>
            <w:tcW w:w="60.60pt" w:type="dxa"/>
            <w:vAlign w:val="center"/>
          </w:tcPr>
          <w:p w14:paraId="0905C074" w14:textId="3F8E2D16" w:rsidR="00092BCF" w:rsidRPr="00E72E90" w:rsidRDefault="00092BCF" w:rsidP="0065424D">
            <w:pPr>
              <w:pStyle w:val="Default"/>
              <w:jc w:val="both"/>
              <w:rPr>
                <w:sz w:val="16"/>
                <w:szCs w:val="16"/>
                <w:lang w:val="en-US"/>
              </w:rPr>
            </w:pPr>
            <w:r w:rsidRPr="00E72E90">
              <w:rPr>
                <w:sz w:val="16"/>
                <w:szCs w:val="16"/>
                <w:lang w:val="en-US"/>
              </w:rPr>
              <w:t xml:space="preserve">1.2 </w:t>
            </w:r>
            <w:proofErr w:type="spellStart"/>
            <w:r w:rsidRPr="00E72E90">
              <w:rPr>
                <w:sz w:val="16"/>
                <w:szCs w:val="16"/>
                <w:lang w:val="en-US"/>
              </w:rPr>
              <w:t>Audivite</w:t>
            </w:r>
            <w:proofErr w:type="spellEnd"/>
            <w:r w:rsidRPr="00E72E90">
              <w:rPr>
                <w:sz w:val="16"/>
                <w:szCs w:val="16"/>
                <w:lang w:val="en-US"/>
              </w:rPr>
              <w:t xml:space="preserve"> un-</w:t>
            </w:r>
            <w:proofErr w:type="spellStart"/>
            <w:r w:rsidRPr="00E72E90">
              <w:rPr>
                <w:sz w:val="16"/>
                <w:szCs w:val="16"/>
                <w:lang w:val="en-US"/>
              </w:rPr>
              <w:t>derstanding</w:t>
            </w:r>
            <w:proofErr w:type="spellEnd"/>
            <w:r w:rsidRPr="00E72E90">
              <w:rPr>
                <w:sz w:val="16"/>
                <w:szCs w:val="16"/>
                <w:lang w:val="en-US"/>
              </w:rPr>
              <w:t xml:space="preserve"> </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1A67DF79" w:rsidR="00092BCF" w:rsidRPr="00E72E90" w:rsidRDefault="00092BCF" w:rsidP="00B55536">
            <w:pPr>
              <w:pStyle w:val="Default"/>
              <w:jc w:val="both"/>
              <w:rPr>
                <w:sz w:val="16"/>
                <w:szCs w:val="16"/>
                <w:lang w:val="en-US"/>
              </w:rPr>
            </w:pPr>
            <w:r w:rsidRPr="00E72E90">
              <w:rPr>
                <w:sz w:val="16"/>
                <w:szCs w:val="16"/>
                <w:lang w:val="en-US"/>
              </w:rPr>
              <w:t xml:space="preserve">Are the audio and video image synchronized (no lag)? </w:t>
            </w:r>
          </w:p>
        </w:tc>
      </w:tr>
      <w:tr w:rsidR="00B55536" w:rsidRPr="00E72E90" w14:paraId="426D8C59" w14:textId="77777777" w:rsidTr="0065424D">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5424D">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5424D">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602F01C5" w:rsidR="00B55536" w:rsidRPr="00E72E90" w:rsidRDefault="00B55536" w:rsidP="0065424D">
            <w:pPr>
              <w:pStyle w:val="Default"/>
              <w:jc w:val="both"/>
              <w:rPr>
                <w:sz w:val="16"/>
                <w:szCs w:val="16"/>
                <w:lang w:val="en-US"/>
              </w:rPr>
            </w:pPr>
            <w:r w:rsidRPr="00E72E90">
              <w:rPr>
                <w:sz w:val="16"/>
                <w:szCs w:val="16"/>
                <w:lang w:val="en-US"/>
              </w:rPr>
              <w:t xml:space="preserve">1.4.1 Density of the information presented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5424D">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5424D">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3FFA967F" w:rsidR="00B55536" w:rsidRPr="00E72E90" w:rsidRDefault="00B55536" w:rsidP="00B55536">
            <w:pPr>
              <w:pStyle w:val="Default"/>
              <w:jc w:val="both"/>
              <w:rPr>
                <w:sz w:val="16"/>
                <w:szCs w:val="16"/>
                <w:lang w:val="en-US"/>
              </w:rPr>
            </w:pPr>
            <w:r w:rsidRPr="00E72E90">
              <w:rPr>
                <w:sz w:val="16"/>
                <w:szCs w:val="16"/>
                <w:lang w:val="en-US"/>
              </w:rPr>
              <w:t xml:space="preserve">Is the size of the components suitable for viewing? </w:t>
            </w:r>
          </w:p>
        </w:tc>
      </w:tr>
    </w:tbl>
    <w:p w14:paraId="75DA1B69" w14:textId="1A0FEA82" w:rsidR="00E72E90" w:rsidRPr="00E72E90" w:rsidRDefault="00E72E90" w:rsidP="00E72E90">
      <w:pPr>
        <w:pStyle w:val="Textoindependiente"/>
        <w:rPr>
          <w:lang w:val="en-US"/>
        </w:rPr>
      </w:pPr>
      <w:r w:rsidRPr="00E72E90">
        <w:rPr>
          <w:lang w:val="en-US"/>
        </w:rPr>
        <w:t xml:space="preserve">Regarding to the usability of the product, each of the sub-characteristics come from five of the six recommended features for usability in the ISO / IEC 25010 standard [4]: </w:t>
      </w:r>
      <w:r w:rsidRPr="00E72E90">
        <w:rPr>
          <w:b/>
          <w:bCs/>
          <w:lang w:val="en-US"/>
        </w:rPr>
        <w:t>Intelligibility</w:t>
      </w:r>
      <w:r w:rsidRPr="00E72E90">
        <w:rPr>
          <w:lang w:val="en-US"/>
        </w:rPr>
        <w:t xml:space="preserve">, learning, operability, protection against user errors, aesthetic. The feature not considered is accessibility because it focuses on the "ability of the product to be used by users with certain characteristics and disabilities" [4], however, the proposed method focuses on the common user. </w:t>
      </w:r>
    </w:p>
    <w:p w14:paraId="4B5A862D" w14:textId="77777777" w:rsidR="00E72E90" w:rsidRPr="00E72E90" w:rsidRDefault="00E72E90" w:rsidP="00E72E90">
      <w:pPr>
        <w:pStyle w:val="Textoindependiente"/>
        <w:rPr>
          <w:lang w:val="en-US"/>
        </w:rPr>
      </w:pPr>
      <w:r w:rsidRPr="00E72E90">
        <w:rPr>
          <w:lang w:val="en-US"/>
        </w:rPr>
        <w:t>Table 1 shows the sub-characteristics and attributes related to the Intelligibility. This characteristic refers to the ability of the application to be comprehended or understood.</w:t>
      </w:r>
    </w:p>
    <w:p w14:paraId="52662247" w14:textId="5944FDEF" w:rsidR="004C4A48" w:rsidRPr="00E72E90" w:rsidRDefault="00D02841" w:rsidP="004C4A48">
      <w:pPr>
        <w:pStyle w:val="Textoindependiente"/>
        <w:rPr>
          <w:lang w:val="en-US"/>
        </w:rPr>
      </w:pPr>
      <w:r w:rsidRPr="00E72E90">
        <w:rPr>
          <w:lang w:val="en-US"/>
        </w:rPr>
        <w:t xml:space="preserve">The </w:t>
      </w:r>
      <w:r w:rsidRPr="00E72E90">
        <w:rPr>
          <w:i/>
          <w:iCs/>
          <w:lang w:val="en-US"/>
        </w:rPr>
        <w:t xml:space="preserve">Layout of components </w:t>
      </w:r>
      <w:r w:rsidRPr="00E72E90">
        <w:rPr>
          <w:lang w:val="en-US"/>
        </w:rPr>
        <w:t>on the screen attribute refers to the strategic location of the components in the application interface, so that they can be easily found and recognized. The associated metric consists in the division of the number of visible components among the total number of components. If the result is 0, there would be a greater usability problem, if it is 1, then there is no usability problem.</w:t>
      </w:r>
      <w:r w:rsidR="004C4A48" w:rsidRPr="00E72E90">
        <w:rPr>
          <w:lang w:val="en-US"/>
        </w:rPr>
        <w:t xml:space="preserve"> </w:t>
      </w:r>
    </w:p>
    <w:p w14:paraId="4D2E226E" w14:textId="46CEABF1" w:rsidR="004C4A48" w:rsidRPr="00E72E90" w:rsidRDefault="00D02841" w:rsidP="004C4A48">
      <w:pPr>
        <w:pStyle w:val="Textoindependiente"/>
        <w:rPr>
          <w:lang w:val="en-US"/>
        </w:rPr>
      </w:pPr>
      <w:r w:rsidRPr="00E72E90">
        <w:rPr>
          <w:lang w:val="en-US"/>
        </w:rPr>
        <w:t xml:space="preserve">The attribute </w:t>
      </w:r>
      <w:r w:rsidRPr="00E72E90">
        <w:rPr>
          <w:i/>
          <w:iCs/>
          <w:lang w:val="en-US"/>
        </w:rPr>
        <w:t xml:space="preserve">Size of the components </w:t>
      </w:r>
      <w:r w:rsidRPr="00E72E90">
        <w:rPr>
          <w:lang w:val="en-US"/>
        </w:rPr>
        <w:t xml:space="preserve">refers to the fact that the objects shown do not cause an overloaded presentation of objects that hinder visual understanding. The associated metric refers to the ratio of the number of components with appropriate size among the total number of components. A result of 0 reflects a greater usability problem, while a result of 1 reflects the opposite. </w:t>
      </w:r>
    </w:p>
    <w:p w14:paraId="589C689B" w14:textId="5628CAEC" w:rsidR="004C4A48" w:rsidRPr="00E72E90" w:rsidRDefault="00D02841" w:rsidP="004C4A48">
      <w:pPr>
        <w:pStyle w:val="Textoindependiente"/>
        <w:rPr>
          <w:lang w:val="en-US"/>
        </w:rPr>
      </w:pPr>
      <w:r w:rsidRPr="00E72E90">
        <w:rPr>
          <w:lang w:val="en-US"/>
        </w:rPr>
        <w:t xml:space="preserve">Table 2 shows the sub-characteristics and attributes related to </w:t>
      </w:r>
      <w:r w:rsidRPr="00E72E90">
        <w:rPr>
          <w:b/>
          <w:bCs/>
          <w:lang w:val="en-US"/>
        </w:rPr>
        <w:t>Learning</w:t>
      </w:r>
      <w:r w:rsidRPr="00E72E90">
        <w:rPr>
          <w:lang w:val="en-US"/>
        </w:rPr>
        <w:t>. This feature refers to the capacity of the product that allows the user to learn from its correct use and application.</w:t>
      </w:r>
      <w:r w:rsidR="004C4A48" w:rsidRPr="00E72E90">
        <w:rPr>
          <w:lang w:val="en-US"/>
        </w:rPr>
        <w:t xml:space="preserve"> The </w:t>
      </w:r>
      <w:r w:rsidR="004C4A48" w:rsidRPr="00E72E90">
        <w:rPr>
          <w:i/>
          <w:iCs/>
          <w:lang w:val="en-US"/>
        </w:rPr>
        <w:t xml:space="preserve">Help on buttons use </w:t>
      </w:r>
      <w:r w:rsidR="004C4A48" w:rsidRPr="00E72E90">
        <w:rPr>
          <w:lang w:val="en-US"/>
        </w:rPr>
        <w:t xml:space="preserve">attribute refers to the information of the functionalities associated with each button so that the user always has in mind what is allowed to do. The associated metric corresponds to the ratio of the number of buttons that have a description of the activities they perform among the total number of buttons available in the application. A response of 0 represents a greater usability problem, a response of 1 indicates there is no problem. </w:t>
      </w:r>
    </w:p>
    <w:p w14:paraId="6669EBB6" w14:textId="04412922" w:rsidR="0065424D" w:rsidRPr="00E72E90" w:rsidRDefault="0065424D" w:rsidP="00E72E90">
      <w:pPr>
        <w:pStyle w:val="Descripci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Learning</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73"/>
        <w:gridCol w:w="1559"/>
        <w:gridCol w:w="2028"/>
      </w:tblGrid>
      <w:tr w:rsidR="00B55536" w:rsidRPr="00E72E90" w14:paraId="5127A58C" w14:textId="77777777" w:rsidTr="002C2F0C">
        <w:trPr>
          <w:cantSplit/>
          <w:trHeight w:val="240"/>
          <w:tblHeader/>
          <w:jc w:val="center"/>
        </w:trPr>
        <w:tc>
          <w:tcPr>
            <w:tcW w:w="63.65pt" w:type="dxa"/>
            <w:vAlign w:val="center"/>
          </w:tcPr>
          <w:p w14:paraId="2D3C30CF" w14:textId="77777777" w:rsidR="00B55536" w:rsidRPr="00E72E90" w:rsidRDefault="00B55536" w:rsidP="007D6CA3">
            <w:pPr>
              <w:pStyle w:val="tablecolhead"/>
            </w:pPr>
            <w:r w:rsidRPr="00E72E90">
              <w:t>Sub-characteristics</w:t>
            </w:r>
          </w:p>
        </w:tc>
        <w:tc>
          <w:tcPr>
            <w:tcW w:w="77.95pt" w:type="dxa"/>
            <w:vAlign w:val="center"/>
          </w:tcPr>
          <w:p w14:paraId="79292E5E" w14:textId="77777777" w:rsidR="00B55536" w:rsidRPr="00E72E90" w:rsidRDefault="00B55536" w:rsidP="007D6CA3">
            <w:pPr>
              <w:pStyle w:val="tablecolhead"/>
            </w:pPr>
            <w:r w:rsidRPr="00E72E90">
              <w:t>Attribute</w:t>
            </w:r>
          </w:p>
        </w:tc>
        <w:tc>
          <w:tcPr>
            <w:tcW w:w="101.40pt" w:type="dxa"/>
            <w:vAlign w:val="center"/>
          </w:tcPr>
          <w:p w14:paraId="3BE4BCB1" w14:textId="77777777" w:rsidR="00B55536" w:rsidRPr="00E72E90" w:rsidRDefault="00B55536" w:rsidP="007D6CA3">
            <w:pPr>
              <w:pStyle w:val="tablecolhead"/>
            </w:pPr>
            <w:r w:rsidRPr="00E72E90">
              <w:t>Meaning</w:t>
            </w:r>
          </w:p>
        </w:tc>
      </w:tr>
      <w:tr w:rsidR="00B55536" w:rsidRPr="00E72E90" w14:paraId="51182C75" w14:textId="77777777" w:rsidTr="002C2F0C">
        <w:trPr>
          <w:trHeight w:val="320"/>
          <w:jc w:val="center"/>
        </w:trPr>
        <w:tc>
          <w:tcPr>
            <w:tcW w:w="63.65pt" w:type="dxa"/>
            <w:vMerge w:val="restart"/>
            <w:vAlign w:val="center"/>
          </w:tcPr>
          <w:p w14:paraId="7906BE21" w14:textId="0D781658" w:rsidR="00B55536" w:rsidRPr="00E72E90" w:rsidRDefault="00B55536" w:rsidP="007D6CA3">
            <w:pPr>
              <w:pStyle w:val="Default"/>
              <w:jc w:val="both"/>
              <w:rPr>
                <w:lang w:val="en-US"/>
              </w:rPr>
            </w:pPr>
            <w:r w:rsidRPr="00E72E90">
              <w:rPr>
                <w:sz w:val="18"/>
                <w:szCs w:val="18"/>
                <w:lang w:val="en-US"/>
              </w:rPr>
              <w:t xml:space="preserve">2.1 Help to user </w:t>
            </w:r>
          </w:p>
        </w:tc>
        <w:tc>
          <w:tcPr>
            <w:tcW w:w="77.95pt" w:type="dxa"/>
            <w:vAlign w:val="center"/>
          </w:tcPr>
          <w:p w14:paraId="12B8E2C4" w14:textId="4BE1D92D" w:rsidR="00B55536" w:rsidRPr="00E72E90" w:rsidRDefault="00B55536" w:rsidP="007D6CA3">
            <w:pPr>
              <w:pStyle w:val="Default"/>
              <w:rPr>
                <w:lang w:val="en-US"/>
              </w:rPr>
            </w:pPr>
            <w:r w:rsidRPr="00E72E90">
              <w:rPr>
                <w:sz w:val="18"/>
                <w:szCs w:val="18"/>
                <w:lang w:val="en-US"/>
              </w:rPr>
              <w:t xml:space="preserve">2.1.1 Help on buttons use </w:t>
            </w:r>
          </w:p>
        </w:tc>
        <w:tc>
          <w:tcPr>
            <w:tcW w:w="101.40pt" w:type="dxa"/>
            <w:vAlign w:val="center"/>
          </w:tcPr>
          <w:p w14:paraId="07332B7E" w14:textId="513B9D51" w:rsidR="00B55536" w:rsidRPr="00E72E90" w:rsidRDefault="00B55536" w:rsidP="00B55536">
            <w:pPr>
              <w:pStyle w:val="Default"/>
              <w:jc w:val="both"/>
              <w:rPr>
                <w:lang w:val="en-US"/>
              </w:rPr>
            </w:pPr>
            <w:r w:rsidRPr="00E72E90">
              <w:rPr>
                <w:sz w:val="18"/>
                <w:szCs w:val="18"/>
                <w:lang w:val="en-US"/>
              </w:rPr>
              <w:t xml:space="preserve">Is there information provided to the users about the actions to be executed when using a button? (Red, yellow, green button) </w:t>
            </w:r>
          </w:p>
        </w:tc>
      </w:tr>
      <w:tr w:rsidR="00B55536" w:rsidRPr="00E72E90" w14:paraId="65FDF442" w14:textId="77777777" w:rsidTr="002C2F0C">
        <w:trPr>
          <w:trHeight w:val="320"/>
          <w:jc w:val="center"/>
        </w:trPr>
        <w:tc>
          <w:tcPr>
            <w:tcW w:w="63.65pt" w:type="dxa"/>
            <w:vMerge/>
            <w:vAlign w:val="center"/>
          </w:tcPr>
          <w:p w14:paraId="76BFFE4A" w14:textId="77777777" w:rsidR="00B55536" w:rsidRPr="00E72E90" w:rsidRDefault="00B55536" w:rsidP="007D6CA3">
            <w:pPr>
              <w:pStyle w:val="Default"/>
              <w:jc w:val="both"/>
              <w:rPr>
                <w:sz w:val="18"/>
                <w:szCs w:val="18"/>
                <w:lang w:val="en-US"/>
              </w:rPr>
            </w:pPr>
          </w:p>
        </w:tc>
        <w:tc>
          <w:tcPr>
            <w:tcW w:w="77.95pt" w:type="dxa"/>
            <w:vAlign w:val="center"/>
          </w:tcPr>
          <w:p w14:paraId="3E8B4FE6" w14:textId="25BCD8D5" w:rsidR="00B55536" w:rsidRPr="00E72E90" w:rsidRDefault="00B55536" w:rsidP="007D6CA3">
            <w:pPr>
              <w:pStyle w:val="Default"/>
              <w:rPr>
                <w:lang w:val="en-US"/>
              </w:rPr>
            </w:pPr>
            <w:r w:rsidRPr="00E72E90">
              <w:rPr>
                <w:sz w:val="18"/>
                <w:szCs w:val="18"/>
                <w:lang w:val="en-US"/>
              </w:rPr>
              <w:t xml:space="preserve">2.1.2 Information on activities to be performed </w:t>
            </w:r>
          </w:p>
        </w:tc>
        <w:tc>
          <w:tcPr>
            <w:tcW w:w="101.40pt" w:type="dxa"/>
            <w:vAlign w:val="center"/>
          </w:tcPr>
          <w:p w14:paraId="0184FD81" w14:textId="02A3456A" w:rsidR="00B55536" w:rsidRPr="00E72E90" w:rsidRDefault="00B55536" w:rsidP="00B55536">
            <w:pPr>
              <w:pStyle w:val="Default"/>
              <w:jc w:val="both"/>
              <w:rPr>
                <w:lang w:val="en-US"/>
              </w:rPr>
            </w:pPr>
            <w:r w:rsidRPr="00E72E90">
              <w:rPr>
                <w:sz w:val="18"/>
                <w:szCs w:val="18"/>
                <w:lang w:val="en-US"/>
              </w:rPr>
              <w:t xml:space="preserve">Is there information provided about the activities necessary to perform a task? </w:t>
            </w:r>
          </w:p>
        </w:tc>
      </w:tr>
      <w:tr w:rsidR="00B55536" w:rsidRPr="00E72E90" w14:paraId="4F0FDD56" w14:textId="77777777" w:rsidTr="002C2F0C">
        <w:trPr>
          <w:trHeight w:val="320"/>
          <w:jc w:val="center"/>
        </w:trPr>
        <w:tc>
          <w:tcPr>
            <w:tcW w:w="63.65pt" w:type="dxa"/>
            <w:vMerge/>
            <w:vAlign w:val="center"/>
          </w:tcPr>
          <w:p w14:paraId="31395CA0" w14:textId="77777777" w:rsidR="00B55536" w:rsidRPr="00E72E90" w:rsidRDefault="00B55536" w:rsidP="007D6CA3">
            <w:pPr>
              <w:pStyle w:val="Default"/>
              <w:jc w:val="both"/>
              <w:rPr>
                <w:sz w:val="18"/>
                <w:szCs w:val="18"/>
                <w:lang w:val="en-US"/>
              </w:rPr>
            </w:pPr>
          </w:p>
        </w:tc>
        <w:tc>
          <w:tcPr>
            <w:tcW w:w="77.95pt" w:type="dxa"/>
            <w:vAlign w:val="center"/>
          </w:tcPr>
          <w:p w14:paraId="00A33A20" w14:textId="34FBACDF" w:rsidR="00B55536" w:rsidRPr="00E72E90" w:rsidRDefault="00B55536" w:rsidP="007D6CA3">
            <w:pPr>
              <w:pStyle w:val="Default"/>
              <w:rPr>
                <w:lang w:val="en-US"/>
              </w:rPr>
            </w:pPr>
            <w:r w:rsidRPr="00E72E90">
              <w:rPr>
                <w:sz w:val="18"/>
                <w:szCs w:val="18"/>
                <w:lang w:val="en-US"/>
              </w:rPr>
              <w:t xml:space="preserve">2.2.1 Expressiveness of the labels associated with the media </w:t>
            </w:r>
          </w:p>
        </w:tc>
        <w:tc>
          <w:tcPr>
            <w:tcW w:w="101.40pt" w:type="dxa"/>
            <w:vAlign w:val="center"/>
          </w:tcPr>
          <w:p w14:paraId="10F9827E" w14:textId="14C106EA" w:rsidR="00B55536" w:rsidRPr="00E72E90" w:rsidRDefault="00B55536" w:rsidP="00B55536">
            <w:pPr>
              <w:pStyle w:val="Default"/>
              <w:jc w:val="both"/>
              <w:rPr>
                <w:lang w:val="en-US"/>
              </w:rPr>
            </w:pPr>
            <w:r w:rsidRPr="00E72E90">
              <w:rPr>
                <w:sz w:val="18"/>
                <w:szCs w:val="18"/>
                <w:lang w:val="en-US"/>
              </w:rPr>
              <w:t xml:space="preserve">Is it easy to foresee that a concept is associated with a label of an element of the inter-face? </w:t>
            </w:r>
          </w:p>
        </w:tc>
      </w:tr>
      <w:tr w:rsidR="00B55536" w:rsidRPr="00E72E90" w14:paraId="08C53893" w14:textId="77777777" w:rsidTr="002C2F0C">
        <w:trPr>
          <w:trHeight w:val="320"/>
          <w:jc w:val="center"/>
        </w:trPr>
        <w:tc>
          <w:tcPr>
            <w:tcW w:w="63.65pt" w:type="dxa"/>
            <w:vMerge w:val="restart"/>
            <w:vAlign w:val="center"/>
          </w:tcPr>
          <w:p w14:paraId="276E5A60" w14:textId="2F834108" w:rsidR="00B55536" w:rsidRPr="00E72E90" w:rsidRDefault="00B55536" w:rsidP="007D6CA3">
            <w:pPr>
              <w:pStyle w:val="Default"/>
              <w:jc w:val="both"/>
              <w:rPr>
                <w:lang w:val="en-US"/>
              </w:rPr>
            </w:pPr>
            <w:r w:rsidRPr="00E72E90">
              <w:rPr>
                <w:sz w:val="18"/>
                <w:szCs w:val="18"/>
                <w:lang w:val="en-US"/>
              </w:rPr>
              <w:t xml:space="preserve">2.2 Predictability </w:t>
            </w:r>
          </w:p>
        </w:tc>
        <w:tc>
          <w:tcPr>
            <w:tcW w:w="77.95pt" w:type="dxa"/>
            <w:vAlign w:val="center"/>
          </w:tcPr>
          <w:p w14:paraId="4F8DCE7F" w14:textId="12E2A045" w:rsidR="00B55536" w:rsidRPr="00E72E90" w:rsidRDefault="00B55536" w:rsidP="007D6CA3">
            <w:pPr>
              <w:pStyle w:val="Default"/>
              <w:rPr>
                <w:lang w:val="en-US"/>
              </w:rPr>
            </w:pPr>
            <w:r w:rsidRPr="00E72E90">
              <w:rPr>
                <w:sz w:val="18"/>
                <w:szCs w:val="18"/>
                <w:lang w:val="en-US"/>
              </w:rPr>
              <w:t xml:space="preserve">2.2.2 Predictability of component actions </w:t>
            </w:r>
          </w:p>
        </w:tc>
        <w:tc>
          <w:tcPr>
            <w:tcW w:w="101.40pt" w:type="dxa"/>
            <w:vAlign w:val="center"/>
          </w:tcPr>
          <w:p w14:paraId="0E37ABC4" w14:textId="4BA4086E" w:rsidR="00B55536" w:rsidRPr="00E72E90" w:rsidRDefault="00B55536" w:rsidP="007D6CA3">
            <w:pPr>
              <w:pStyle w:val="Default"/>
              <w:jc w:val="both"/>
              <w:rPr>
                <w:lang w:val="en-US"/>
              </w:rPr>
            </w:pPr>
            <w:r w:rsidRPr="00E72E90">
              <w:rPr>
                <w:sz w:val="18"/>
                <w:szCs w:val="18"/>
                <w:lang w:val="en-US"/>
              </w:rPr>
              <w:t xml:space="preserve">Is it easy to predict the action a component performs? </w:t>
            </w:r>
          </w:p>
        </w:tc>
      </w:tr>
      <w:tr w:rsidR="00B55536" w:rsidRPr="00E72E90" w14:paraId="5EDC45B3" w14:textId="77777777" w:rsidTr="002C2F0C">
        <w:trPr>
          <w:trHeight w:val="320"/>
          <w:jc w:val="center"/>
        </w:trPr>
        <w:tc>
          <w:tcPr>
            <w:tcW w:w="63.65pt" w:type="dxa"/>
            <w:vMerge/>
            <w:vAlign w:val="center"/>
          </w:tcPr>
          <w:p w14:paraId="111825FD" w14:textId="67B5C5DE" w:rsidR="00B55536" w:rsidRPr="00E72E90" w:rsidRDefault="00B55536" w:rsidP="007D6CA3">
            <w:pPr>
              <w:pStyle w:val="Default"/>
              <w:jc w:val="both"/>
              <w:rPr>
                <w:lang w:val="en-US"/>
              </w:rPr>
            </w:pPr>
          </w:p>
        </w:tc>
        <w:tc>
          <w:tcPr>
            <w:tcW w:w="77.95pt" w:type="dxa"/>
            <w:vAlign w:val="center"/>
          </w:tcPr>
          <w:p w14:paraId="6676126E" w14:textId="5450FECD" w:rsidR="00B55536" w:rsidRPr="00E72E90" w:rsidRDefault="00B55536" w:rsidP="007D6CA3">
            <w:pPr>
              <w:pStyle w:val="Default"/>
              <w:rPr>
                <w:lang w:val="en-US"/>
              </w:rPr>
            </w:pPr>
            <w:r w:rsidRPr="00E72E90">
              <w:rPr>
                <w:sz w:val="18"/>
                <w:szCs w:val="18"/>
                <w:lang w:val="en-US"/>
              </w:rPr>
              <w:t xml:space="preserve">2.2.3 Determination of possible permitted actions </w:t>
            </w:r>
          </w:p>
        </w:tc>
        <w:tc>
          <w:tcPr>
            <w:tcW w:w="101.40pt" w:type="dxa"/>
            <w:vAlign w:val="center"/>
          </w:tcPr>
          <w:p w14:paraId="5AADF6A7" w14:textId="71604196" w:rsidR="00B55536" w:rsidRPr="00E72E90" w:rsidRDefault="00B55536" w:rsidP="007D6CA3">
            <w:pPr>
              <w:pStyle w:val="Default"/>
              <w:jc w:val="both"/>
              <w:rPr>
                <w:lang w:val="en-US"/>
              </w:rPr>
            </w:pPr>
            <w:r w:rsidRPr="00E72E90">
              <w:rPr>
                <w:sz w:val="18"/>
                <w:szCs w:val="18"/>
                <w:lang w:val="en-US"/>
              </w:rPr>
              <w:t xml:space="preserve">Is it easy determining the actions allowed by the application? </w:t>
            </w:r>
          </w:p>
        </w:tc>
      </w:tr>
    </w:tbl>
    <w:p w14:paraId="74B2FB5F" w14:textId="62A9758F"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Expressiveness of labels associated with the media </w:t>
      </w:r>
      <w:r w:rsidRPr="00E72E90">
        <w:rPr>
          <w:lang w:val="en-US"/>
        </w:rPr>
        <w:t xml:space="preserve">refers to a label that defines the functionality of the associated medium to allow consistent navigation and rapid learning by the user [8]. The associated metric consists on the relationship be-tween the number of expressive labels associated with the media and the total number of labels associated with the media. A response of 0 represents a greater usability problem, and a result of 1 indicates there is no problem. </w:t>
      </w:r>
    </w:p>
    <w:p w14:paraId="2805CDA5" w14:textId="0AC135F4" w:rsidR="004C4A48" w:rsidRPr="00E72E90" w:rsidRDefault="004C4A48" w:rsidP="004C4A48">
      <w:pPr>
        <w:pStyle w:val="Textoindependiente"/>
        <w:rPr>
          <w:lang w:val="en-US"/>
        </w:rPr>
      </w:pPr>
      <w:r w:rsidRPr="00E72E90">
        <w:rPr>
          <w:lang w:val="en-US"/>
        </w:rPr>
        <w:lastRenderedPageBreak/>
        <w:t xml:space="preserve">The attribute </w:t>
      </w:r>
      <w:r w:rsidRPr="00E72E90">
        <w:rPr>
          <w:i/>
          <w:iCs/>
          <w:lang w:val="en-US"/>
        </w:rPr>
        <w:t xml:space="preserve">Predictability of component actions </w:t>
      </w:r>
      <w:r w:rsidRPr="00E72E90">
        <w:rPr>
          <w:lang w:val="en-US"/>
        </w:rPr>
        <w:t xml:space="preserve">refers to the ease of determining what action will be executed if a component shown on the TV screen is used. Its metric is associated to the relationship between the number of components with foreseeable actions and the total number of components. A response of 0 represents a greater usability problem, while 1 indicates there is no problem. </w:t>
      </w:r>
    </w:p>
    <w:p w14:paraId="1274F1C8" w14:textId="313F996C" w:rsidR="004C4A48" w:rsidRPr="00E72E90" w:rsidRDefault="004C4A48" w:rsidP="004C4A48">
      <w:pPr>
        <w:pStyle w:val="Textoindependiente"/>
        <w:rPr>
          <w:lang w:val="en-US"/>
        </w:rPr>
      </w:pPr>
      <w:r w:rsidRPr="00E72E90">
        <w:rPr>
          <w:lang w:val="en-US"/>
        </w:rPr>
        <w:t xml:space="preserve">Table 3 presents the sub-characteristics and attributes related to </w:t>
      </w:r>
      <w:r w:rsidRPr="00E72E90">
        <w:rPr>
          <w:b/>
          <w:bCs/>
          <w:lang w:val="en-US"/>
        </w:rPr>
        <w:t>Operability</w:t>
      </w:r>
      <w:r w:rsidRPr="00E72E90">
        <w:rPr>
          <w:lang w:val="en-US"/>
        </w:rPr>
        <w:t xml:space="preserve">. This feature refers to the capacity of the product that allows the user to operate and control it easily. </w:t>
      </w:r>
    </w:p>
    <w:p w14:paraId="50596F2E" w14:textId="388AAA82"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1D7878C0" w14:textId="77777777" w:rsidTr="002C2F0C">
        <w:trPr>
          <w:cantSplit/>
          <w:trHeight w:val="240"/>
          <w:tblHeader/>
          <w:jc w:val="center"/>
        </w:trPr>
        <w:tc>
          <w:tcPr>
            <w:tcW w:w="60.60pt" w:type="dxa"/>
            <w:vAlign w:val="center"/>
          </w:tcPr>
          <w:p w14:paraId="6A4EB090" w14:textId="77777777" w:rsidR="00B55536" w:rsidRPr="00E72E90" w:rsidRDefault="00B55536" w:rsidP="007D6CA3">
            <w:pPr>
              <w:pStyle w:val="tablecolhead"/>
            </w:pPr>
            <w:r w:rsidRPr="00E72E90">
              <w:t>Sub-characteristics</w:t>
            </w:r>
          </w:p>
        </w:tc>
        <w:tc>
          <w:tcPr>
            <w:tcW w:w="73.95pt" w:type="dxa"/>
            <w:vAlign w:val="center"/>
          </w:tcPr>
          <w:p w14:paraId="67D8803E" w14:textId="77777777" w:rsidR="00B55536" w:rsidRPr="00E72E90" w:rsidRDefault="00B55536" w:rsidP="007D6CA3">
            <w:pPr>
              <w:pStyle w:val="tablecolhead"/>
            </w:pPr>
            <w:r w:rsidRPr="00E72E90">
              <w:t>Attribute</w:t>
            </w:r>
          </w:p>
        </w:tc>
        <w:tc>
          <w:tcPr>
            <w:tcW w:w="108.45pt" w:type="dxa"/>
            <w:vAlign w:val="center"/>
          </w:tcPr>
          <w:p w14:paraId="77BCB4FE" w14:textId="77777777" w:rsidR="00B55536" w:rsidRPr="00E72E90" w:rsidRDefault="00B55536" w:rsidP="007D6CA3">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E72E90" w:rsidRDefault="00B55536" w:rsidP="007D6CA3">
            <w:pPr>
              <w:pStyle w:val="Default"/>
              <w:jc w:val="both"/>
              <w:rPr>
                <w:sz w:val="18"/>
                <w:szCs w:val="18"/>
                <w:lang w:val="en-US"/>
              </w:rPr>
            </w:pPr>
            <w:r w:rsidRPr="00E72E90">
              <w:rPr>
                <w:sz w:val="18"/>
                <w:szCs w:val="18"/>
                <w:lang w:val="en-US"/>
              </w:rPr>
              <w:t xml:space="preserve">3.1 </w:t>
            </w:r>
          </w:p>
          <w:p w14:paraId="31BD169F" w14:textId="686C56A5" w:rsidR="00B55536" w:rsidRPr="00E72E90" w:rsidRDefault="00B55536" w:rsidP="007D6CA3">
            <w:pPr>
              <w:pStyle w:val="Default"/>
              <w:jc w:val="both"/>
              <w:rPr>
                <w:lang w:val="en-US"/>
              </w:rPr>
            </w:pPr>
            <w:r w:rsidRPr="00E72E90">
              <w:rPr>
                <w:sz w:val="18"/>
                <w:szCs w:val="18"/>
                <w:lang w:val="en-US"/>
              </w:rPr>
              <w:t xml:space="preserve">Graphic interface adjustment  </w:t>
            </w:r>
          </w:p>
        </w:tc>
        <w:tc>
          <w:tcPr>
            <w:tcW w:w="73.95pt" w:type="dxa"/>
            <w:vAlign w:val="center"/>
          </w:tcPr>
          <w:p w14:paraId="3E19A66E" w14:textId="38838689" w:rsidR="00B55536" w:rsidRPr="00E72E90" w:rsidRDefault="00B55536" w:rsidP="007D6CA3">
            <w:pPr>
              <w:pStyle w:val="Default"/>
              <w:rPr>
                <w:lang w:val="en-US"/>
              </w:rPr>
            </w:pPr>
            <w:r w:rsidRPr="00E72E90">
              <w:rPr>
                <w:sz w:val="18"/>
                <w:szCs w:val="18"/>
                <w:lang w:val="en-US"/>
              </w:rPr>
              <w:t xml:space="preserve">3.1.1 Auto-adjustment of the inter-face to various screens </w:t>
            </w:r>
          </w:p>
        </w:tc>
        <w:tc>
          <w:tcPr>
            <w:tcW w:w="108.45pt" w:type="dxa"/>
            <w:vAlign w:val="center"/>
          </w:tcPr>
          <w:p w14:paraId="7912AD8A" w14:textId="41FB1B68" w:rsidR="00B55536" w:rsidRPr="00E72E90" w:rsidRDefault="002C2F0C" w:rsidP="007D6CA3">
            <w:pPr>
              <w:pStyle w:val="Default"/>
              <w:jc w:val="both"/>
              <w:rPr>
                <w:lang w:val="en-US"/>
              </w:rPr>
            </w:pPr>
            <w:r w:rsidRPr="00E72E90">
              <w:rPr>
                <w:sz w:val="18"/>
                <w:szCs w:val="18"/>
                <w:lang w:val="en-US"/>
              </w:rPr>
              <w:t xml:space="preserve">Can the graphic interface be auto-adjusted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E72E90" w:rsidRDefault="00B55536" w:rsidP="007D6CA3">
            <w:pPr>
              <w:pStyle w:val="Default"/>
              <w:jc w:val="both"/>
              <w:rPr>
                <w:lang w:val="en-US"/>
              </w:rPr>
            </w:pPr>
            <w:r w:rsidRPr="00E72E90">
              <w:rPr>
                <w:sz w:val="18"/>
                <w:szCs w:val="18"/>
                <w:lang w:val="en-US"/>
              </w:rPr>
              <w:t xml:space="preserve">3.2 Effort reduction </w:t>
            </w:r>
          </w:p>
        </w:tc>
        <w:tc>
          <w:tcPr>
            <w:tcW w:w="73.95pt" w:type="dxa"/>
            <w:vAlign w:val="center"/>
          </w:tcPr>
          <w:p w14:paraId="4992AAAB" w14:textId="77777777" w:rsidR="002C2F0C" w:rsidRPr="00E72E90" w:rsidRDefault="002C2F0C" w:rsidP="002C2F0C">
            <w:pPr>
              <w:pStyle w:val="Default"/>
              <w:rPr>
                <w:lang w:val="en-US"/>
              </w:rPr>
            </w:pPr>
            <w:r w:rsidRPr="00E72E90">
              <w:rPr>
                <w:sz w:val="18"/>
                <w:szCs w:val="18"/>
                <w:lang w:val="en-US"/>
              </w:rPr>
              <w:t xml:space="preserve">3.2.1 Minimum actions </w:t>
            </w:r>
          </w:p>
          <w:p w14:paraId="7225B239" w14:textId="3C3D1D0E" w:rsidR="00B55536" w:rsidRPr="00E72E90" w:rsidRDefault="00B55536" w:rsidP="007D6CA3">
            <w:pPr>
              <w:pStyle w:val="Default"/>
              <w:rPr>
                <w:lang w:val="en-US"/>
              </w:rPr>
            </w:pPr>
          </w:p>
        </w:tc>
        <w:tc>
          <w:tcPr>
            <w:tcW w:w="108.45pt" w:type="dxa"/>
            <w:vAlign w:val="center"/>
          </w:tcPr>
          <w:p w14:paraId="2B332088" w14:textId="50D26907" w:rsidR="00B55536" w:rsidRPr="00E72E90" w:rsidRDefault="002C2F0C" w:rsidP="007D6CA3">
            <w:pPr>
              <w:pStyle w:val="Default"/>
              <w:jc w:val="both"/>
              <w:rPr>
                <w:lang w:val="en-US"/>
              </w:rPr>
            </w:pPr>
            <w:r w:rsidRPr="00E72E90">
              <w:rPr>
                <w:sz w:val="18"/>
                <w:szCs w:val="18"/>
                <w:lang w:val="en-US"/>
              </w:rPr>
              <w:t xml:space="preserve">Are there mechanisms that al-low carrying out a task where the user performs few actions? </w:t>
            </w:r>
          </w:p>
        </w:tc>
      </w:tr>
    </w:tbl>
    <w:p w14:paraId="78288643" w14:textId="53B831EC"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Minimum actions </w:t>
      </w:r>
      <w:r w:rsidRPr="00E72E90">
        <w:rPr>
          <w:lang w:val="en-US"/>
        </w:rPr>
        <w:t xml:space="preserve">refers to everything that facilitates the application, al-lowing to a quickly execution of certain actions, for example, the use of shortcuts that favor users to be able to operate the application quickly and easily [8]. The associated metric refers to the relationship between the number of actions required to complete a task using shortcuts with the number of actions without shortcuts. A result of 0 has a minor usability problem, 1 the opposite. </w:t>
      </w:r>
    </w:p>
    <w:p w14:paraId="77174C76" w14:textId="607BCD77" w:rsidR="004C4A48" w:rsidRPr="00E72E90" w:rsidRDefault="004C4A48" w:rsidP="004C4A48">
      <w:pPr>
        <w:pStyle w:val="Textoindependiente"/>
        <w:rPr>
          <w:lang w:val="en-US"/>
        </w:rPr>
      </w:pPr>
      <w:r w:rsidRPr="00E72E90">
        <w:rPr>
          <w:lang w:val="en-US"/>
        </w:rPr>
        <w:t xml:space="preserve">Table 4 shows sub-characteristics and attributes related to </w:t>
      </w:r>
      <w:r w:rsidRPr="00E72E90">
        <w:rPr>
          <w:b/>
          <w:bCs/>
          <w:lang w:val="en-US"/>
        </w:rPr>
        <w:t>Protection against user errors</w:t>
      </w:r>
      <w:r w:rsidRPr="00E72E90">
        <w:rPr>
          <w:lang w:val="en-US"/>
        </w:rPr>
        <w:t xml:space="preserve">. The characteristic refers to the ability of the product to protect users from making mistakes. </w:t>
      </w:r>
    </w:p>
    <w:p w14:paraId="6A36ACBB" w14:textId="0AF444A6"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Protection Against User Errors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74FB5B35" w14:textId="77777777" w:rsidTr="007D6CA3">
        <w:trPr>
          <w:cantSplit/>
          <w:trHeight w:val="240"/>
          <w:tblHeader/>
          <w:jc w:val="center"/>
        </w:trPr>
        <w:tc>
          <w:tcPr>
            <w:tcW w:w="60.60pt" w:type="dxa"/>
            <w:vAlign w:val="center"/>
          </w:tcPr>
          <w:p w14:paraId="4A695A61" w14:textId="77777777" w:rsidR="002C2F0C" w:rsidRPr="00E72E90" w:rsidRDefault="002C2F0C" w:rsidP="007D6CA3">
            <w:pPr>
              <w:pStyle w:val="tablecolhead"/>
            </w:pPr>
            <w:r w:rsidRPr="00E72E90">
              <w:t>Sub-characteristics</w:t>
            </w:r>
          </w:p>
        </w:tc>
        <w:tc>
          <w:tcPr>
            <w:tcW w:w="73.95pt" w:type="dxa"/>
            <w:vAlign w:val="center"/>
          </w:tcPr>
          <w:p w14:paraId="46BD21AA" w14:textId="77777777" w:rsidR="002C2F0C" w:rsidRPr="00E72E90" w:rsidRDefault="002C2F0C" w:rsidP="007D6CA3">
            <w:pPr>
              <w:pStyle w:val="tablecolhead"/>
            </w:pPr>
            <w:r w:rsidRPr="00E72E90">
              <w:t>Attribute</w:t>
            </w:r>
          </w:p>
        </w:tc>
        <w:tc>
          <w:tcPr>
            <w:tcW w:w="108.45pt" w:type="dxa"/>
            <w:vAlign w:val="center"/>
          </w:tcPr>
          <w:p w14:paraId="60C15C36" w14:textId="77777777" w:rsidR="002C2F0C" w:rsidRPr="00E72E90" w:rsidRDefault="002C2F0C" w:rsidP="007D6CA3">
            <w:pPr>
              <w:pStyle w:val="tablecolhead"/>
            </w:pPr>
            <w:r w:rsidRPr="00E72E90">
              <w:t>Meaning</w:t>
            </w:r>
          </w:p>
        </w:tc>
      </w:tr>
      <w:tr w:rsidR="002C2F0C" w:rsidRPr="00E72E90" w14:paraId="013D8F22" w14:textId="77777777" w:rsidTr="007D6CA3">
        <w:trPr>
          <w:trHeight w:val="320"/>
          <w:jc w:val="center"/>
        </w:trPr>
        <w:tc>
          <w:tcPr>
            <w:tcW w:w="60.60pt" w:type="dxa"/>
            <w:vMerge w:val="restart"/>
            <w:vAlign w:val="center"/>
          </w:tcPr>
          <w:p w14:paraId="5A3AE604" w14:textId="23A9EB00" w:rsidR="002C2F0C" w:rsidRPr="00E72E90" w:rsidRDefault="002C2F0C" w:rsidP="007D6CA3">
            <w:pPr>
              <w:pStyle w:val="Default"/>
              <w:jc w:val="both"/>
              <w:rPr>
                <w:lang w:val="en-US"/>
              </w:rPr>
            </w:pPr>
            <w:r w:rsidRPr="00E72E90">
              <w:rPr>
                <w:sz w:val="18"/>
                <w:szCs w:val="18"/>
                <w:lang w:val="en-US"/>
              </w:rPr>
              <w:t xml:space="preserve">4.1 Prevention of mis-takes </w:t>
            </w:r>
          </w:p>
        </w:tc>
        <w:tc>
          <w:tcPr>
            <w:tcW w:w="73.95pt" w:type="dxa"/>
            <w:vAlign w:val="center"/>
          </w:tcPr>
          <w:p w14:paraId="209710CE" w14:textId="46989788" w:rsidR="002C2F0C" w:rsidRPr="00E72E90" w:rsidRDefault="002C2F0C" w:rsidP="007D6CA3">
            <w:pPr>
              <w:pStyle w:val="Default"/>
              <w:rPr>
                <w:lang w:val="en-US"/>
              </w:rPr>
            </w:pPr>
            <w:r w:rsidRPr="00E72E90">
              <w:rPr>
                <w:sz w:val="18"/>
                <w:szCs w:val="18"/>
                <w:lang w:val="en-US"/>
              </w:rPr>
              <w:t xml:space="preserve">4.1.1 Validation of data entry </w:t>
            </w:r>
          </w:p>
        </w:tc>
        <w:tc>
          <w:tcPr>
            <w:tcW w:w="108.45pt" w:type="dxa"/>
            <w:vAlign w:val="center"/>
          </w:tcPr>
          <w:p w14:paraId="5E6C7125" w14:textId="5FD3A45F" w:rsidR="002C2F0C" w:rsidRPr="00E72E90" w:rsidRDefault="002C2F0C" w:rsidP="007D6CA3">
            <w:pPr>
              <w:pStyle w:val="Default"/>
              <w:jc w:val="both"/>
              <w:rPr>
                <w:lang w:val="en-US"/>
              </w:rPr>
            </w:pPr>
            <w:r w:rsidRPr="00E72E90">
              <w:rPr>
                <w:sz w:val="18"/>
                <w:szCs w:val="18"/>
                <w:lang w:val="en-US"/>
              </w:rPr>
              <w:t xml:space="preserve">How much data entered into the application has any mis-takes? </w:t>
            </w:r>
          </w:p>
        </w:tc>
      </w:tr>
      <w:tr w:rsidR="002C2F0C" w:rsidRPr="00E72E90" w14:paraId="191EBED3" w14:textId="77777777" w:rsidTr="007D6CA3">
        <w:trPr>
          <w:trHeight w:val="320"/>
          <w:jc w:val="center"/>
        </w:trPr>
        <w:tc>
          <w:tcPr>
            <w:tcW w:w="60.60pt" w:type="dxa"/>
            <w:vMerge/>
            <w:vAlign w:val="center"/>
          </w:tcPr>
          <w:p w14:paraId="31A8B40A" w14:textId="4B8B53EF" w:rsidR="002C2F0C" w:rsidRPr="00E72E90" w:rsidRDefault="002C2F0C" w:rsidP="007D6CA3">
            <w:pPr>
              <w:pStyle w:val="Default"/>
              <w:jc w:val="both"/>
              <w:rPr>
                <w:lang w:val="en-US"/>
              </w:rPr>
            </w:pPr>
          </w:p>
        </w:tc>
        <w:tc>
          <w:tcPr>
            <w:tcW w:w="73.95pt" w:type="dxa"/>
            <w:vAlign w:val="center"/>
          </w:tcPr>
          <w:p w14:paraId="64C56092" w14:textId="49D39615" w:rsidR="002C2F0C" w:rsidRPr="00E72E90" w:rsidRDefault="002C2F0C" w:rsidP="007D6CA3">
            <w:pPr>
              <w:pStyle w:val="Default"/>
              <w:rPr>
                <w:lang w:val="en-US"/>
              </w:rPr>
            </w:pPr>
            <w:r w:rsidRPr="00E72E90">
              <w:rPr>
                <w:sz w:val="18"/>
                <w:szCs w:val="18"/>
                <w:lang w:val="en-US"/>
              </w:rPr>
              <w:t xml:space="preserve">4.1.2 Restriction of non-necessary functions of the remote control </w:t>
            </w:r>
          </w:p>
        </w:tc>
        <w:tc>
          <w:tcPr>
            <w:tcW w:w="108.45pt" w:type="dxa"/>
            <w:vAlign w:val="center"/>
          </w:tcPr>
          <w:p w14:paraId="0316B4B2" w14:textId="154992CA" w:rsidR="002C2F0C" w:rsidRPr="00E72E90" w:rsidRDefault="002C2F0C" w:rsidP="007D6CA3">
            <w:pPr>
              <w:pStyle w:val="Default"/>
              <w:jc w:val="both"/>
              <w:rPr>
                <w:lang w:val="en-US"/>
              </w:rPr>
            </w:pPr>
            <w:r w:rsidRPr="00E72E90">
              <w:rPr>
                <w:sz w:val="18"/>
                <w:szCs w:val="18"/>
                <w:lang w:val="en-US"/>
              </w:rPr>
              <w:t xml:space="preserve">Is there a small and limited number of functionalities available to interact with the application? </w:t>
            </w:r>
          </w:p>
        </w:tc>
      </w:tr>
    </w:tbl>
    <w:p w14:paraId="73972BF6" w14:textId="77777777" w:rsidR="004C4A48" w:rsidRPr="00E72E90" w:rsidRDefault="004C4A48" w:rsidP="004C4A48">
      <w:pPr>
        <w:pStyle w:val="Textoindependiente"/>
        <w:rPr>
          <w:lang w:val="en-US"/>
        </w:rPr>
      </w:pPr>
      <w:r w:rsidRPr="00E72E90">
        <w:rPr>
          <w:lang w:val="en-US"/>
        </w:rPr>
        <w:t xml:space="preserve">In the </w:t>
      </w:r>
      <w:r w:rsidRPr="00E72E90">
        <w:rPr>
          <w:i/>
          <w:iCs/>
          <w:lang w:val="en-US"/>
        </w:rPr>
        <w:t xml:space="preserve">Restriction of non-necessary functions of the remote control </w:t>
      </w:r>
      <w:r w:rsidRPr="00E72E90">
        <w:rPr>
          <w:lang w:val="en-US"/>
        </w:rPr>
        <w:t xml:space="preserve">it is necessary to consider that having a short and limited number of functionalities available to interact with the application improves usability because the user does not have to remember the operation of each button of the remote control. </w:t>
      </w:r>
    </w:p>
    <w:p w14:paraId="683F6A7F" w14:textId="77777777" w:rsidR="004C4A48" w:rsidRPr="00E72E90" w:rsidRDefault="004C4A48" w:rsidP="004C4A48">
      <w:pPr>
        <w:pStyle w:val="Textoindependiente"/>
        <w:rPr>
          <w:lang w:val="en-US"/>
        </w:rPr>
      </w:pPr>
      <w:r w:rsidRPr="00E72E90">
        <w:rPr>
          <w:lang w:val="en-US"/>
        </w:rPr>
        <w:t xml:space="preserve">Table 5 presents the sub-characteristics and attributes related to the </w:t>
      </w:r>
      <w:r w:rsidRPr="00E72E90">
        <w:rPr>
          <w:b/>
          <w:bCs/>
          <w:lang w:val="en-US"/>
        </w:rPr>
        <w:t>Aesthetics</w:t>
      </w:r>
      <w:r w:rsidRPr="00E72E90">
        <w:rPr>
          <w:lang w:val="en-US"/>
        </w:rPr>
        <w:t xml:space="preserve">. This feature refers to the ability of the user interface to please and satisfy the viewer. </w:t>
      </w:r>
    </w:p>
    <w:p w14:paraId="25904003" w14:textId="1EA4E1BD"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 xml:space="preserve">refers to the fact that the components must be grouped in contiguous zones of the screen according to the actions they execute. For example, those components with similar actions or those whose execution precedes the execution of another component. The associated metric corresponds to the relationship between the number of coherently grouped components and the total number of components. If the result </w:t>
      </w:r>
      <w:r w:rsidRPr="00E72E90">
        <w:rPr>
          <w:lang w:val="en-US"/>
        </w:rPr>
        <w:t xml:space="preserve">is 0, there is a greater usability problem, if it is 1, there is no problem. </w:t>
      </w:r>
    </w:p>
    <w:p w14:paraId="1CA564C9" w14:textId="40CCCBDF"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Aesthetics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306"/>
        <w:gridCol w:w="1454"/>
        <w:gridCol w:w="2100"/>
      </w:tblGrid>
      <w:tr w:rsidR="002C2F0C" w:rsidRPr="00E72E90" w14:paraId="6E6E4B1E" w14:textId="77777777" w:rsidTr="002C2F0C">
        <w:trPr>
          <w:cantSplit/>
          <w:trHeight w:val="240"/>
          <w:tblHeader/>
          <w:jc w:val="center"/>
        </w:trPr>
        <w:tc>
          <w:tcPr>
            <w:tcW w:w="65.30pt" w:type="dxa"/>
            <w:vAlign w:val="center"/>
          </w:tcPr>
          <w:p w14:paraId="719468AE" w14:textId="77777777" w:rsidR="002C2F0C" w:rsidRPr="00E72E90" w:rsidRDefault="002C2F0C" w:rsidP="007D6CA3">
            <w:pPr>
              <w:pStyle w:val="tablecolhead"/>
            </w:pPr>
            <w:r w:rsidRPr="00E72E90">
              <w:t>Sub-characteristics</w:t>
            </w:r>
          </w:p>
        </w:tc>
        <w:tc>
          <w:tcPr>
            <w:tcW w:w="72.70pt" w:type="dxa"/>
            <w:vAlign w:val="center"/>
          </w:tcPr>
          <w:p w14:paraId="6580CEF9" w14:textId="77777777" w:rsidR="002C2F0C" w:rsidRPr="00E72E90" w:rsidRDefault="002C2F0C" w:rsidP="007D6CA3">
            <w:pPr>
              <w:pStyle w:val="tablecolhead"/>
            </w:pPr>
            <w:r w:rsidRPr="00E72E90">
              <w:t>Attribute</w:t>
            </w:r>
          </w:p>
        </w:tc>
        <w:tc>
          <w:tcPr>
            <w:tcW w:w="105pt" w:type="dxa"/>
            <w:vAlign w:val="center"/>
          </w:tcPr>
          <w:p w14:paraId="199118BA" w14:textId="77777777" w:rsidR="002C2F0C" w:rsidRPr="00E72E90" w:rsidRDefault="002C2F0C" w:rsidP="007D6CA3">
            <w:pPr>
              <w:pStyle w:val="tablecolhead"/>
            </w:pPr>
            <w:r w:rsidRPr="00E72E90">
              <w:t>Meaning</w:t>
            </w:r>
          </w:p>
        </w:tc>
      </w:tr>
      <w:tr w:rsidR="002C2F0C" w:rsidRPr="00E72E90" w14:paraId="726ED238" w14:textId="77777777" w:rsidTr="002C2F0C">
        <w:trPr>
          <w:trHeight w:val="320"/>
          <w:jc w:val="center"/>
        </w:trPr>
        <w:tc>
          <w:tcPr>
            <w:tcW w:w="65.30pt" w:type="dxa"/>
            <w:vMerge w:val="restart"/>
            <w:vAlign w:val="center"/>
          </w:tcPr>
          <w:p w14:paraId="200FBF43" w14:textId="01E49AD4" w:rsidR="002C2F0C" w:rsidRPr="00E72E90" w:rsidRDefault="002C2F0C" w:rsidP="007D6CA3">
            <w:pPr>
              <w:pStyle w:val="Default"/>
              <w:jc w:val="both"/>
              <w:rPr>
                <w:lang w:val="en-US"/>
              </w:rPr>
            </w:pPr>
            <w:r w:rsidRPr="00E72E90">
              <w:rPr>
                <w:sz w:val="18"/>
                <w:szCs w:val="18"/>
                <w:lang w:val="en-US"/>
              </w:rPr>
              <w:t xml:space="preserve">5.1 Proportionality </w:t>
            </w:r>
          </w:p>
        </w:tc>
        <w:tc>
          <w:tcPr>
            <w:tcW w:w="72.70pt" w:type="dxa"/>
            <w:vAlign w:val="center"/>
          </w:tcPr>
          <w:p w14:paraId="172942E9" w14:textId="57910D6C" w:rsidR="002C2F0C" w:rsidRPr="00E72E90" w:rsidRDefault="002C2F0C" w:rsidP="007D6CA3">
            <w:pPr>
              <w:pStyle w:val="Default"/>
              <w:rPr>
                <w:lang w:val="en-US"/>
              </w:rPr>
            </w:pPr>
            <w:r w:rsidRPr="00E72E90">
              <w:rPr>
                <w:sz w:val="18"/>
                <w:szCs w:val="18"/>
                <w:lang w:val="en-US"/>
              </w:rPr>
              <w:t xml:space="preserve">5.1.1 Ratio of size between elements and screen size </w:t>
            </w:r>
          </w:p>
        </w:tc>
        <w:tc>
          <w:tcPr>
            <w:tcW w:w="105pt" w:type="dxa"/>
            <w:vAlign w:val="center"/>
          </w:tcPr>
          <w:p w14:paraId="24F8A8C2" w14:textId="72BCD208" w:rsidR="002C2F0C" w:rsidRPr="00E72E90" w:rsidRDefault="002C2F0C" w:rsidP="007D6CA3">
            <w:pPr>
              <w:pStyle w:val="Default"/>
              <w:jc w:val="both"/>
              <w:rPr>
                <w:lang w:val="en-US"/>
              </w:rPr>
            </w:pPr>
            <w:r w:rsidRPr="00E72E90">
              <w:rPr>
                <w:sz w:val="18"/>
                <w:szCs w:val="18"/>
                <w:lang w:val="en-US"/>
              </w:rPr>
              <w:t xml:space="preserve">Is the area occupied by a component on the screen correctly related to the total area of the application on the screen? </w:t>
            </w:r>
          </w:p>
        </w:tc>
      </w:tr>
      <w:tr w:rsidR="002C2F0C" w:rsidRPr="00E72E90" w14:paraId="1749E0AB" w14:textId="77777777" w:rsidTr="002C2F0C">
        <w:trPr>
          <w:trHeight w:val="320"/>
          <w:jc w:val="center"/>
        </w:trPr>
        <w:tc>
          <w:tcPr>
            <w:tcW w:w="65.30pt" w:type="dxa"/>
            <w:vMerge/>
            <w:vAlign w:val="center"/>
          </w:tcPr>
          <w:p w14:paraId="3D8BF508" w14:textId="77777777" w:rsidR="002C2F0C" w:rsidRPr="00E72E90" w:rsidRDefault="002C2F0C" w:rsidP="007D6CA3">
            <w:pPr>
              <w:pStyle w:val="Default"/>
              <w:jc w:val="both"/>
              <w:rPr>
                <w:sz w:val="18"/>
                <w:szCs w:val="18"/>
                <w:lang w:val="en-US"/>
              </w:rPr>
            </w:pPr>
          </w:p>
        </w:tc>
        <w:tc>
          <w:tcPr>
            <w:tcW w:w="72.70pt" w:type="dxa"/>
            <w:vAlign w:val="center"/>
          </w:tcPr>
          <w:p w14:paraId="3D440B20" w14:textId="6334298C" w:rsidR="002C2F0C" w:rsidRPr="00E72E90" w:rsidRDefault="002C2F0C" w:rsidP="007D6CA3">
            <w:pPr>
              <w:pStyle w:val="Default"/>
              <w:rPr>
                <w:lang w:val="en-US"/>
              </w:rPr>
            </w:pPr>
            <w:r w:rsidRPr="00E72E90">
              <w:rPr>
                <w:sz w:val="18"/>
                <w:szCs w:val="18"/>
                <w:lang w:val="en-US"/>
              </w:rPr>
              <w:t xml:space="preserve">5.2.1 Coherence in the grouping of components </w:t>
            </w:r>
          </w:p>
        </w:tc>
        <w:tc>
          <w:tcPr>
            <w:tcW w:w="105pt" w:type="dxa"/>
            <w:vAlign w:val="center"/>
          </w:tcPr>
          <w:p w14:paraId="766B8E95" w14:textId="63B74C9A" w:rsidR="002C2F0C" w:rsidRPr="00E72E90" w:rsidRDefault="002C2F0C" w:rsidP="007D6CA3">
            <w:pPr>
              <w:pStyle w:val="Default"/>
              <w:jc w:val="both"/>
              <w:rPr>
                <w:lang w:val="en-US"/>
              </w:rPr>
            </w:pPr>
            <w:r w:rsidRPr="00E72E90">
              <w:rPr>
                <w:sz w:val="18"/>
                <w:szCs w:val="18"/>
                <w:lang w:val="en-US"/>
              </w:rPr>
              <w:t xml:space="preserve">Are the components grouped according to the purpose they must fulfill? </w:t>
            </w:r>
          </w:p>
        </w:tc>
      </w:tr>
      <w:tr w:rsidR="002C2F0C" w:rsidRPr="00E72E90" w14:paraId="3F1EC582" w14:textId="77777777" w:rsidTr="002C2F0C">
        <w:trPr>
          <w:trHeight w:val="320"/>
          <w:jc w:val="center"/>
        </w:trPr>
        <w:tc>
          <w:tcPr>
            <w:tcW w:w="65.30pt" w:type="dxa"/>
            <w:vMerge w:val="restart"/>
            <w:vAlign w:val="center"/>
          </w:tcPr>
          <w:p w14:paraId="2083B3F1" w14:textId="6B68C31F" w:rsidR="002C2F0C" w:rsidRPr="00E72E90" w:rsidRDefault="002C2F0C" w:rsidP="007D6CA3">
            <w:pPr>
              <w:pStyle w:val="Default"/>
              <w:jc w:val="both"/>
              <w:rPr>
                <w:lang w:val="en-US"/>
              </w:rPr>
            </w:pPr>
            <w:r w:rsidRPr="00E72E90">
              <w:rPr>
                <w:sz w:val="18"/>
                <w:szCs w:val="18"/>
                <w:lang w:val="en-US"/>
              </w:rPr>
              <w:t xml:space="preserve">5.2 Visual consistency </w:t>
            </w:r>
          </w:p>
        </w:tc>
        <w:tc>
          <w:tcPr>
            <w:tcW w:w="72.70pt" w:type="dxa"/>
            <w:vAlign w:val="center"/>
          </w:tcPr>
          <w:p w14:paraId="0F5A9CCC" w14:textId="7FAE8DBD" w:rsidR="002C2F0C" w:rsidRPr="00E72E90" w:rsidRDefault="002C2F0C" w:rsidP="007D6CA3">
            <w:pPr>
              <w:pStyle w:val="Default"/>
              <w:rPr>
                <w:lang w:val="en-US"/>
              </w:rPr>
            </w:pPr>
            <w:r w:rsidRPr="00E72E90">
              <w:rPr>
                <w:sz w:val="18"/>
                <w:szCs w:val="18"/>
                <w:lang w:val="en-US"/>
              </w:rPr>
              <w:t xml:space="preserve">5.2.2 Uniformity of colors </w:t>
            </w:r>
          </w:p>
        </w:tc>
        <w:tc>
          <w:tcPr>
            <w:tcW w:w="105pt" w:type="dxa"/>
            <w:vAlign w:val="center"/>
          </w:tcPr>
          <w:p w14:paraId="223DFCFA" w14:textId="661C5D62" w:rsidR="002C2F0C" w:rsidRPr="00E72E90" w:rsidRDefault="002C2F0C" w:rsidP="007D6CA3">
            <w:pPr>
              <w:pStyle w:val="Default"/>
              <w:jc w:val="both"/>
              <w:rPr>
                <w:lang w:val="en-US"/>
              </w:rPr>
            </w:pPr>
            <w:r w:rsidRPr="00E72E90">
              <w:rPr>
                <w:sz w:val="18"/>
                <w:szCs w:val="18"/>
                <w:lang w:val="en-US"/>
              </w:rPr>
              <w:t xml:space="preserve">Are the background colors used consistent in all sections of the application? </w:t>
            </w:r>
          </w:p>
        </w:tc>
      </w:tr>
      <w:tr w:rsidR="002C2F0C" w:rsidRPr="00E72E90" w14:paraId="7D16DE79" w14:textId="77777777" w:rsidTr="002C2F0C">
        <w:trPr>
          <w:trHeight w:val="320"/>
          <w:jc w:val="center"/>
        </w:trPr>
        <w:tc>
          <w:tcPr>
            <w:tcW w:w="65.30pt" w:type="dxa"/>
            <w:vMerge/>
            <w:vAlign w:val="center"/>
          </w:tcPr>
          <w:p w14:paraId="7DA0EAE5" w14:textId="77777777" w:rsidR="002C2F0C" w:rsidRPr="00E72E90" w:rsidRDefault="002C2F0C" w:rsidP="007D6CA3">
            <w:pPr>
              <w:pStyle w:val="Default"/>
              <w:jc w:val="both"/>
              <w:rPr>
                <w:sz w:val="18"/>
                <w:szCs w:val="18"/>
                <w:lang w:val="en-US"/>
              </w:rPr>
            </w:pPr>
          </w:p>
        </w:tc>
        <w:tc>
          <w:tcPr>
            <w:tcW w:w="72.70pt" w:type="dxa"/>
            <w:vAlign w:val="center"/>
          </w:tcPr>
          <w:p w14:paraId="21604981" w14:textId="630CDC82" w:rsidR="002C2F0C" w:rsidRPr="00E72E90" w:rsidRDefault="002C2F0C" w:rsidP="007D6CA3">
            <w:pPr>
              <w:pStyle w:val="Default"/>
              <w:rPr>
                <w:lang w:val="en-US"/>
              </w:rPr>
            </w:pPr>
            <w:r w:rsidRPr="00E72E90">
              <w:rPr>
                <w:sz w:val="18"/>
                <w:szCs w:val="18"/>
                <w:lang w:val="en-US"/>
              </w:rPr>
              <w:t xml:space="preserve">5.2.3 Contrast colors </w:t>
            </w:r>
          </w:p>
        </w:tc>
        <w:tc>
          <w:tcPr>
            <w:tcW w:w="105pt" w:type="dxa"/>
            <w:vAlign w:val="center"/>
          </w:tcPr>
          <w:p w14:paraId="05F0AC83" w14:textId="3DA63C8C" w:rsidR="002C2F0C" w:rsidRPr="00E72E90" w:rsidRDefault="002C2F0C" w:rsidP="007D6CA3">
            <w:pPr>
              <w:pStyle w:val="Default"/>
              <w:jc w:val="both"/>
              <w:rPr>
                <w:lang w:val="en-US"/>
              </w:rPr>
            </w:pPr>
            <w:r w:rsidRPr="00E72E90">
              <w:rPr>
                <w:sz w:val="18"/>
                <w:szCs w:val="18"/>
                <w:lang w:val="en-US"/>
              </w:rPr>
              <w:t xml:space="preserve">Is the level of brightness and colors of the components ad-equate? </w:t>
            </w:r>
          </w:p>
        </w:tc>
      </w:tr>
    </w:tbl>
    <w:p w14:paraId="60171794" w14:textId="33140F94" w:rsidR="002C2F0C" w:rsidRPr="00E72E90" w:rsidRDefault="004C4A48" w:rsidP="002C2F0C">
      <w:pPr>
        <w:pStyle w:val="Textoindependiente"/>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viewer. </w:t>
      </w:r>
    </w:p>
    <w:p w14:paraId="5ECD7A81" w14:textId="5441197E" w:rsidR="004C4A48" w:rsidRPr="00E72E90" w:rsidRDefault="004C4A48" w:rsidP="004C4A48">
      <w:pPr>
        <w:pStyle w:val="Textoindependiente"/>
        <w:rPr>
          <w:lang w:val="en-US"/>
        </w:rPr>
      </w:pPr>
      <w:r w:rsidRPr="00E72E90">
        <w:rPr>
          <w:lang w:val="en-US"/>
        </w:rPr>
        <w:t xml:space="preserve">Table </w:t>
      </w:r>
      <w:r w:rsidR="002C2F0C" w:rsidRPr="00E72E90">
        <w:rPr>
          <w:lang w:val="en-US"/>
        </w:rPr>
        <w:t>6</w:t>
      </w:r>
      <w:r w:rsidRPr="00E72E90">
        <w:rPr>
          <w:lang w:val="en-US"/>
        </w:rPr>
        <w:t xml:space="preserve"> presents sub-characteristics and attributes of </w:t>
      </w:r>
      <w:r w:rsidRPr="00E72E90">
        <w:rPr>
          <w:b/>
          <w:bCs/>
          <w:lang w:val="en-US"/>
        </w:rPr>
        <w:t>Satisfaction</w:t>
      </w:r>
      <w:r w:rsidRPr="00E72E90">
        <w:rPr>
          <w:lang w:val="en-US"/>
        </w:rPr>
        <w:t xml:space="preserve">. This characteristic refers to the degree to which users feel satisfied with the experience of using a product in a context of specific use [9]. </w:t>
      </w:r>
    </w:p>
    <w:p w14:paraId="7F7923A3" w14:textId="0A1C9521"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Satisfaction</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481F5ED0" w14:textId="77777777" w:rsidTr="007D6CA3">
        <w:trPr>
          <w:cantSplit/>
          <w:trHeight w:val="240"/>
          <w:tblHeader/>
          <w:jc w:val="center"/>
        </w:trPr>
        <w:tc>
          <w:tcPr>
            <w:tcW w:w="60.60pt" w:type="dxa"/>
            <w:vAlign w:val="center"/>
          </w:tcPr>
          <w:p w14:paraId="7E76E367" w14:textId="77777777" w:rsidR="002C2F0C" w:rsidRPr="00E72E90" w:rsidRDefault="002C2F0C" w:rsidP="007D6CA3">
            <w:pPr>
              <w:pStyle w:val="tablecolhead"/>
            </w:pPr>
            <w:r w:rsidRPr="00E72E90">
              <w:t>Sub-characteristics</w:t>
            </w:r>
          </w:p>
        </w:tc>
        <w:tc>
          <w:tcPr>
            <w:tcW w:w="73.95pt" w:type="dxa"/>
            <w:vAlign w:val="center"/>
          </w:tcPr>
          <w:p w14:paraId="31FECFCE" w14:textId="77777777" w:rsidR="002C2F0C" w:rsidRPr="00E72E90" w:rsidRDefault="002C2F0C" w:rsidP="007D6CA3">
            <w:pPr>
              <w:pStyle w:val="tablecolhead"/>
            </w:pPr>
            <w:r w:rsidRPr="00E72E90">
              <w:t>Attribute</w:t>
            </w:r>
          </w:p>
        </w:tc>
        <w:tc>
          <w:tcPr>
            <w:tcW w:w="108.45pt" w:type="dxa"/>
            <w:vAlign w:val="center"/>
          </w:tcPr>
          <w:p w14:paraId="1776EAEE" w14:textId="77777777" w:rsidR="002C2F0C" w:rsidRPr="00E72E90" w:rsidRDefault="002C2F0C" w:rsidP="007D6CA3">
            <w:pPr>
              <w:pStyle w:val="tablecolhead"/>
            </w:pPr>
            <w:r w:rsidRPr="00E72E90">
              <w:t>Meaning</w:t>
            </w:r>
          </w:p>
        </w:tc>
      </w:tr>
      <w:tr w:rsidR="002C2F0C" w:rsidRPr="00E72E90" w14:paraId="342452EB" w14:textId="77777777" w:rsidTr="007D6CA3">
        <w:trPr>
          <w:trHeight w:val="320"/>
          <w:jc w:val="center"/>
        </w:trPr>
        <w:tc>
          <w:tcPr>
            <w:tcW w:w="60.60pt" w:type="dxa"/>
            <w:vAlign w:val="center"/>
          </w:tcPr>
          <w:p w14:paraId="76852DCC" w14:textId="11F23A6A" w:rsidR="002C2F0C" w:rsidRPr="00E72E90" w:rsidRDefault="002C2F0C" w:rsidP="007D6CA3">
            <w:pPr>
              <w:pStyle w:val="Default"/>
              <w:jc w:val="both"/>
              <w:rPr>
                <w:lang w:val="en-US"/>
              </w:rPr>
            </w:pPr>
            <w:r w:rsidRPr="00E72E90">
              <w:rPr>
                <w:sz w:val="18"/>
                <w:szCs w:val="18"/>
                <w:lang w:val="en-US"/>
              </w:rPr>
              <w:t xml:space="preserve">6.1 </w:t>
            </w:r>
            <w:r w:rsidR="00E72E90" w:rsidRPr="00E72E90">
              <w:rPr>
                <w:sz w:val="18"/>
                <w:szCs w:val="18"/>
                <w:lang w:val="en-US"/>
              </w:rPr>
              <w:t>Sympathy</w:t>
            </w:r>
            <w:r w:rsidRPr="00E72E90">
              <w:rPr>
                <w:sz w:val="18"/>
                <w:szCs w:val="18"/>
                <w:lang w:val="en-US"/>
              </w:rPr>
              <w:t xml:space="preserve"> </w:t>
            </w:r>
          </w:p>
        </w:tc>
        <w:tc>
          <w:tcPr>
            <w:tcW w:w="73.95pt" w:type="dxa"/>
            <w:vAlign w:val="center"/>
          </w:tcPr>
          <w:p w14:paraId="6E3ADBF3" w14:textId="50BF4E8B" w:rsidR="002C2F0C" w:rsidRPr="00E72E90" w:rsidRDefault="002C2F0C" w:rsidP="007D6CA3">
            <w:pPr>
              <w:pStyle w:val="Default"/>
              <w:rPr>
                <w:lang w:val="en-US"/>
              </w:rPr>
            </w:pPr>
            <w:r w:rsidRPr="00E72E90">
              <w:rPr>
                <w:sz w:val="18"/>
                <w:szCs w:val="18"/>
                <w:lang w:val="en-US"/>
              </w:rPr>
              <w:t xml:space="preserve">6.1.1 Compliance on the behavior of the application </w:t>
            </w:r>
          </w:p>
        </w:tc>
        <w:tc>
          <w:tcPr>
            <w:tcW w:w="108.45pt" w:type="dxa"/>
            <w:vAlign w:val="center"/>
          </w:tcPr>
          <w:p w14:paraId="6314E865" w14:textId="0676A6F8" w:rsidR="002C2F0C" w:rsidRPr="00E72E90" w:rsidRDefault="002C2F0C" w:rsidP="007D6CA3">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2C2F0C" w:rsidRPr="00E72E90" w14:paraId="2C073A0C" w14:textId="77777777" w:rsidTr="007D6CA3">
        <w:trPr>
          <w:trHeight w:val="320"/>
          <w:jc w:val="center"/>
        </w:trPr>
        <w:tc>
          <w:tcPr>
            <w:tcW w:w="60.60pt" w:type="dxa"/>
            <w:vMerge w:val="restart"/>
            <w:vAlign w:val="center"/>
          </w:tcPr>
          <w:p w14:paraId="1CABDED7" w14:textId="0CABDF65" w:rsidR="002C2F0C" w:rsidRPr="00E72E90" w:rsidRDefault="002C2F0C" w:rsidP="007D6CA3">
            <w:pPr>
              <w:pStyle w:val="Default"/>
              <w:jc w:val="both"/>
              <w:rPr>
                <w:lang w:val="en-US"/>
              </w:rPr>
            </w:pPr>
            <w:r w:rsidRPr="00E72E90">
              <w:rPr>
                <w:sz w:val="18"/>
                <w:szCs w:val="18"/>
                <w:lang w:val="en-US"/>
              </w:rPr>
              <w:t xml:space="preserve">6.2 Comfort </w:t>
            </w:r>
          </w:p>
        </w:tc>
        <w:tc>
          <w:tcPr>
            <w:tcW w:w="73.95pt" w:type="dxa"/>
            <w:vAlign w:val="center"/>
          </w:tcPr>
          <w:p w14:paraId="0890A764" w14:textId="18E83678" w:rsidR="002C2F0C" w:rsidRPr="00E72E90" w:rsidRDefault="002C2F0C" w:rsidP="007D6CA3">
            <w:pPr>
              <w:pStyle w:val="Default"/>
              <w:rPr>
                <w:lang w:val="en-US"/>
              </w:rPr>
            </w:pPr>
            <w:r w:rsidRPr="00E72E90">
              <w:rPr>
                <w:sz w:val="18"/>
                <w:szCs w:val="18"/>
                <w:lang w:val="en-US"/>
              </w:rPr>
              <w:t xml:space="preserve">6.2.1 Navigability between available functions </w:t>
            </w:r>
          </w:p>
        </w:tc>
        <w:tc>
          <w:tcPr>
            <w:tcW w:w="108.45pt" w:type="dxa"/>
            <w:vAlign w:val="center"/>
          </w:tcPr>
          <w:p w14:paraId="30724D2B" w14:textId="6FB4CF03" w:rsidR="002C2F0C" w:rsidRPr="00E72E90" w:rsidRDefault="002C2F0C" w:rsidP="007D6CA3">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2C2F0C" w:rsidRPr="00E72E90" w14:paraId="3F39BCBE" w14:textId="77777777" w:rsidTr="007D6CA3">
        <w:trPr>
          <w:trHeight w:val="320"/>
          <w:jc w:val="center"/>
        </w:trPr>
        <w:tc>
          <w:tcPr>
            <w:tcW w:w="60.60pt" w:type="dxa"/>
            <w:vMerge/>
            <w:vAlign w:val="center"/>
          </w:tcPr>
          <w:p w14:paraId="2C4AA684" w14:textId="77777777" w:rsidR="002C2F0C" w:rsidRPr="00E72E90" w:rsidRDefault="002C2F0C" w:rsidP="007D6CA3">
            <w:pPr>
              <w:pStyle w:val="Default"/>
              <w:jc w:val="both"/>
              <w:rPr>
                <w:sz w:val="18"/>
                <w:szCs w:val="18"/>
                <w:lang w:val="en-US"/>
              </w:rPr>
            </w:pPr>
          </w:p>
        </w:tc>
        <w:tc>
          <w:tcPr>
            <w:tcW w:w="73.95pt" w:type="dxa"/>
            <w:vAlign w:val="center"/>
          </w:tcPr>
          <w:p w14:paraId="46E2ECB8" w14:textId="28C8D7C6" w:rsidR="002C2F0C" w:rsidRPr="00E72E90" w:rsidRDefault="002C2F0C" w:rsidP="007D6CA3">
            <w:pPr>
              <w:pStyle w:val="Default"/>
              <w:rPr>
                <w:lang w:val="en-US"/>
              </w:rPr>
            </w:pPr>
            <w:r w:rsidRPr="00E72E90">
              <w:rPr>
                <w:sz w:val="18"/>
                <w:szCs w:val="18"/>
                <w:lang w:val="en-US"/>
              </w:rPr>
              <w:t xml:space="preserve">6.2.2 Text input modes </w:t>
            </w:r>
          </w:p>
        </w:tc>
        <w:tc>
          <w:tcPr>
            <w:tcW w:w="108.45pt" w:type="dxa"/>
            <w:vAlign w:val="center"/>
          </w:tcPr>
          <w:p w14:paraId="0AA035B9" w14:textId="5035F71F" w:rsidR="002C2F0C" w:rsidRPr="00E72E90" w:rsidRDefault="002C2F0C" w:rsidP="007D6CA3">
            <w:pPr>
              <w:pStyle w:val="Default"/>
              <w:jc w:val="both"/>
              <w:rPr>
                <w:lang w:val="en-US"/>
              </w:rPr>
            </w:pPr>
            <w:r w:rsidRPr="00E72E90">
              <w:rPr>
                <w:sz w:val="18"/>
                <w:szCs w:val="18"/>
                <w:lang w:val="en-US"/>
              </w:rPr>
              <w:t xml:space="preserve">How much time does it take for a user to enter text into the application? </w:t>
            </w:r>
          </w:p>
        </w:tc>
      </w:tr>
      <w:tr w:rsidR="002C2F0C" w:rsidRPr="00E72E90" w14:paraId="6D329254" w14:textId="77777777" w:rsidTr="007D6CA3">
        <w:trPr>
          <w:trHeight w:val="320"/>
          <w:jc w:val="center"/>
        </w:trPr>
        <w:tc>
          <w:tcPr>
            <w:tcW w:w="60.60pt" w:type="dxa"/>
            <w:vMerge w:val="restart"/>
            <w:vAlign w:val="center"/>
          </w:tcPr>
          <w:p w14:paraId="2118A885" w14:textId="76CA5930" w:rsidR="002C2F0C" w:rsidRPr="00E72E90" w:rsidRDefault="002C2F0C" w:rsidP="002C2F0C">
            <w:pPr>
              <w:pStyle w:val="Default"/>
              <w:jc w:val="both"/>
              <w:rPr>
                <w:lang w:val="en-US"/>
              </w:rPr>
            </w:pPr>
            <w:r w:rsidRPr="00E72E90">
              <w:rPr>
                <w:sz w:val="18"/>
                <w:szCs w:val="18"/>
                <w:lang w:val="en-US"/>
              </w:rPr>
              <w:t xml:space="preserve">6.3 Trust </w:t>
            </w:r>
          </w:p>
        </w:tc>
        <w:tc>
          <w:tcPr>
            <w:tcW w:w="73.95pt" w:type="dxa"/>
            <w:vAlign w:val="center"/>
          </w:tcPr>
          <w:p w14:paraId="4A05B615" w14:textId="44278028" w:rsidR="002C2F0C" w:rsidRPr="00E72E90" w:rsidRDefault="002C2F0C" w:rsidP="002C2F0C">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58270D35" w14:textId="4B6712C2" w:rsidR="002C2F0C" w:rsidRPr="00E72E90" w:rsidRDefault="002C2F0C" w:rsidP="002C2F0C">
            <w:pPr>
              <w:pStyle w:val="Default"/>
              <w:jc w:val="both"/>
              <w:rPr>
                <w:sz w:val="18"/>
                <w:szCs w:val="18"/>
                <w:lang w:val="en-US"/>
              </w:rPr>
            </w:pPr>
            <w:r w:rsidRPr="00E72E90">
              <w:rPr>
                <w:sz w:val="18"/>
                <w:szCs w:val="18"/>
                <w:lang w:val="en-US"/>
              </w:rPr>
              <w:t xml:space="preserve">Are the results presented adequate? </w:t>
            </w:r>
          </w:p>
        </w:tc>
      </w:tr>
      <w:tr w:rsidR="002C2F0C" w:rsidRPr="00E72E90" w14:paraId="7F7AC2C3" w14:textId="77777777" w:rsidTr="007D6CA3">
        <w:trPr>
          <w:trHeight w:val="320"/>
          <w:jc w:val="center"/>
        </w:trPr>
        <w:tc>
          <w:tcPr>
            <w:tcW w:w="60.60pt" w:type="dxa"/>
            <w:vMerge/>
            <w:vAlign w:val="center"/>
          </w:tcPr>
          <w:p w14:paraId="5417A666" w14:textId="77777777" w:rsidR="002C2F0C" w:rsidRPr="00E72E90" w:rsidRDefault="002C2F0C" w:rsidP="002C2F0C">
            <w:pPr>
              <w:pStyle w:val="Default"/>
              <w:jc w:val="both"/>
              <w:rPr>
                <w:sz w:val="18"/>
                <w:szCs w:val="18"/>
                <w:lang w:val="en-US"/>
              </w:rPr>
            </w:pPr>
          </w:p>
        </w:tc>
        <w:tc>
          <w:tcPr>
            <w:tcW w:w="73.95pt" w:type="dxa"/>
            <w:vAlign w:val="center"/>
          </w:tcPr>
          <w:p w14:paraId="2A578773" w14:textId="241908DA" w:rsidR="002C2F0C" w:rsidRPr="00E72E90" w:rsidRDefault="002C2F0C" w:rsidP="002C2F0C">
            <w:pPr>
              <w:pStyle w:val="Default"/>
              <w:rPr>
                <w:lang w:val="en-US"/>
              </w:rPr>
            </w:pPr>
            <w:r w:rsidRPr="00E72E90">
              <w:rPr>
                <w:sz w:val="18"/>
                <w:szCs w:val="18"/>
                <w:lang w:val="en-US"/>
              </w:rPr>
              <w:t xml:space="preserve">6.3.2 Results waiting time </w:t>
            </w:r>
          </w:p>
        </w:tc>
        <w:tc>
          <w:tcPr>
            <w:tcW w:w="108.45pt" w:type="dxa"/>
            <w:vAlign w:val="center"/>
          </w:tcPr>
          <w:p w14:paraId="7AF40BEF" w14:textId="1F7E60DA" w:rsidR="002C2F0C" w:rsidRPr="00E72E90" w:rsidRDefault="002C2F0C" w:rsidP="002C2F0C">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60BB86F4" w14:textId="199E090A" w:rsidR="00D02841" w:rsidRPr="00E72E90" w:rsidRDefault="004C4A48" w:rsidP="004C4A48">
      <w:pPr>
        <w:pStyle w:val="Textoindependiente"/>
        <w:rPr>
          <w:lang w:val="en-US"/>
        </w:rPr>
      </w:pPr>
      <w:r w:rsidRPr="00E72E90">
        <w:rPr>
          <w:lang w:val="en-US"/>
        </w:rPr>
        <w:t xml:space="preserve">The </w:t>
      </w:r>
      <w:r w:rsidRPr="00E72E90">
        <w:rPr>
          <w:i/>
          <w:iCs/>
          <w:lang w:val="en-US"/>
        </w:rPr>
        <w:t xml:space="preserve">Results Waiting Time </w:t>
      </w:r>
      <w:r w:rsidRPr="00E72E90">
        <w:rPr>
          <w:lang w:val="en-US"/>
        </w:rPr>
        <w:t>attribute refers to the waiting time between the execution of an action and the presentation of results. The associated metric states that it will have a value 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2F5BF53C" w14:textId="2ADA2F1A" w:rsidR="009303D9" w:rsidRPr="00E72E90" w:rsidRDefault="00C01C2A" w:rsidP="006B6B66">
      <w:pPr>
        <w:pStyle w:val="Ttulo1"/>
      </w:pPr>
      <w:r w:rsidRPr="00E72E90">
        <w:t>Aplication of the Usability Model</w:t>
      </w:r>
    </w:p>
    <w:p w14:paraId="403B4D19" w14:textId="3674CE27" w:rsidR="004C4A48" w:rsidRPr="00E72E90" w:rsidRDefault="004C4A48" w:rsidP="00E7596C">
      <w:pPr>
        <w:pStyle w:val="Textoindependiente"/>
        <w:rPr>
          <w:lang w:val="en-US"/>
        </w:rPr>
      </w:pPr>
      <w:r w:rsidRPr="00E72E90">
        <w:rPr>
          <w:lang w:val="en-US"/>
        </w:rPr>
        <w:t xml:space="preserve">In this section the usability evaluation of an application for IDTV is presented to illustrate the use of the Application </w:t>
      </w:r>
      <w:r w:rsidRPr="00E72E90">
        <w:rPr>
          <w:lang w:val="en-US"/>
        </w:rPr>
        <w:lastRenderedPageBreak/>
        <w:t xml:space="preserve">Usability Model for IDTV. The application offers the service of visualization of the weather of a city, which has been selected by the user, along to the weather of places near that city. Fig. 1. shows the user interface of the application. </w:t>
      </w:r>
    </w:p>
    <w:p w14:paraId="20ABDE5E" w14:textId="77777777" w:rsidR="0065424D" w:rsidRPr="00E72E90" w:rsidRDefault="002C2F0C" w:rsidP="00E72E90">
      <w:pPr>
        <w:pStyle w:val="Textoindependiente"/>
        <w:keepNext/>
        <w:spacing w:after="0pt"/>
        <w:ind w:firstLine="0pt"/>
        <w:rPr>
          <w:lang w:val="en-US"/>
        </w:rPr>
      </w:pPr>
      <w:r w:rsidRPr="00E72E90">
        <w:rPr>
          <w:noProof/>
          <w:lang w:val="en-US"/>
        </w:rPr>
        <w:drawing>
          <wp:inline distT="0" distB="0" distL="0" distR="0" wp14:anchorId="24651EC4" wp14:editId="230F35C2">
            <wp:extent cx="3089910" cy="232918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329180"/>
                    </a:xfrm>
                    <a:prstGeom prst="rect">
                      <a:avLst/>
                    </a:prstGeom>
                  </pic:spPr>
                </pic:pic>
              </a:graphicData>
            </a:graphic>
          </wp:inline>
        </w:drawing>
      </w:r>
    </w:p>
    <w:p w14:paraId="61F08D24" w14:textId="3CAC5454" w:rsidR="002C2F0C" w:rsidRPr="00E72E90" w:rsidRDefault="0065424D" w:rsidP="00E72E90">
      <w:pPr>
        <w:pStyle w:val="Descripcin"/>
        <w:rPr>
          <w:i w:val="0"/>
          <w:iCs w:val="0"/>
          <w:noProof/>
          <w:color w:val="auto"/>
          <w:sz w:val="16"/>
          <w:szCs w:val="16"/>
        </w:rPr>
      </w:pPr>
      <w:r w:rsidRPr="00E72E90">
        <w:rPr>
          <w:i w:val="0"/>
          <w:iCs w:val="0"/>
          <w:noProof/>
          <w:color w:val="auto"/>
          <w:sz w:val="16"/>
          <w:szCs w:val="16"/>
        </w:rPr>
        <w:t xml:space="preserve">Fig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Weather display application for IDTV</w:t>
      </w:r>
    </w:p>
    <w:p w14:paraId="57F3A8BA" w14:textId="3A157460" w:rsidR="004C4A48" w:rsidRPr="00E72E90" w:rsidRDefault="004C4A48" w:rsidP="00E7596C">
      <w:pPr>
        <w:pStyle w:val="Textoindependiente"/>
        <w:rPr>
          <w:lang w:val="en-US"/>
        </w:rPr>
      </w:pPr>
      <w:r w:rsidRPr="00E72E90">
        <w:rPr>
          <w:lang w:val="en-US"/>
        </w:rPr>
        <w:t xml:space="preserve">In order to develop the evaluation, in the first instance, a set of sub-characteristics and attributes of the Usability Model for IDTV should be selected. Then, using the metrics of each attribute’s sub-characteristic the application is evaluated. This step is performed to obtain measurable values of usability to gather information and then generate a usability report. Said report will have the usability problems detected and will also provide suggestions to solve them. </w:t>
      </w:r>
    </w:p>
    <w:p w14:paraId="5D60DCD7" w14:textId="4A3A9A1F" w:rsidR="004C4A48" w:rsidRPr="00E72E90" w:rsidRDefault="004C4A48" w:rsidP="004C4A48">
      <w:pPr>
        <w:pStyle w:val="Textoindependiente"/>
        <w:rPr>
          <w:lang w:val="en-US"/>
        </w:rPr>
      </w:pPr>
      <w:r w:rsidRPr="00E72E90">
        <w:rPr>
          <w:lang w:val="en-US"/>
        </w:rPr>
        <w:t xml:space="preserve">Next, the usability evaluation of the application for weather visualization is presented, using four attributes with their respective metrics, the objective is to generate a brief usability report. The used attributes are: Size of the components (1.4.8), Help on buttons’ use (2.1.1), Navigability between available functions (6.3.1) and Results waiting time (6.3.2). </w:t>
      </w:r>
    </w:p>
    <w:p w14:paraId="2CE228EA" w14:textId="1C665E84" w:rsidR="004C4A48" w:rsidRPr="00E72E90" w:rsidRDefault="004C4A48" w:rsidP="004C4A48">
      <w:pPr>
        <w:pStyle w:val="Textoindependiente"/>
        <w:rPr>
          <w:lang w:val="en-US"/>
        </w:rPr>
      </w:pPr>
      <w:r w:rsidRPr="00E72E90">
        <w:rPr>
          <w:lang w:val="en-US"/>
        </w:rPr>
        <w:t xml:space="preserve">To apply the metric associated with the Size of the components (1.4.8), it is necessary to know the number of components, or elements in the interface, with an appropriate size and the total number of components in general. There are 10 components with an appropriate size and 20 components in total. When calculating the metric obtained is of 0.5. </w:t>
      </w:r>
    </w:p>
    <w:p w14:paraId="373FCC82" w14:textId="77777777" w:rsidR="004C4A48" w:rsidRPr="00E72E90" w:rsidRDefault="004C4A48" w:rsidP="004C4A48">
      <w:pPr>
        <w:pStyle w:val="Textoindependiente"/>
        <w:rPr>
          <w:lang w:val="en-US"/>
        </w:rPr>
      </w:pPr>
      <w:r w:rsidRPr="00E72E90">
        <w:rPr>
          <w:lang w:val="en-US"/>
        </w:rPr>
        <w:t xml:space="preserve">Regarding the Help on buttons’ use (2.1.1), there is a total of 2 buttons that are as-sociated with a description of the actions performed and 8 buttons available in the ap-plication. When calculating the metric, a value of 0.25 is obtained. Also, when using the Navigability between available functions (6.3.1) attribute, the metric is calculated by using a Likert scale with a range of 0 to 1 to indicate the level of conformity in the available navigation method. Here, 0 is the lowest level and 1 the highest to indicate the level of compliance in the available navigation method. The value obtained is 0.8. </w:t>
      </w:r>
    </w:p>
    <w:p w14:paraId="75A3D9A2" w14:textId="45377D64" w:rsidR="004C4A48" w:rsidRPr="00E72E90" w:rsidRDefault="004C4A48" w:rsidP="004C4A48">
      <w:pPr>
        <w:pStyle w:val="Textoindependiente"/>
        <w:rPr>
          <w:lang w:val="en-US"/>
        </w:rPr>
      </w:pPr>
      <w:r w:rsidRPr="00E72E90">
        <w:rPr>
          <w:lang w:val="en-US"/>
        </w:rPr>
        <w:t xml:space="preserve">For the Results waiting time (6.3.2), it is perceived that when applying for the weather of a city, the application takes 3 seconds to display the result, for which a value of 0.4 is assigned. With the results obtained, a usability report can be prepared. Table 7 shows a summary of the before mentioned report together with the attributes, results and degree of the usability issue. </w:t>
      </w:r>
    </w:p>
    <w:p w14:paraId="64FF8E7D" w14:textId="3F1E57FB"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VII</w:t>
      </w:r>
      <w:r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67941F1C" w:rsidR="004E66BE" w:rsidRPr="00E72E90" w:rsidRDefault="004E66BE" w:rsidP="004E66BE">
            <w:pPr>
              <w:pStyle w:val="Default"/>
              <w:jc w:val="both"/>
              <w:rPr>
                <w:lang w:val="en-US"/>
              </w:rPr>
            </w:pPr>
            <w:r w:rsidRPr="00E72E90">
              <w:rPr>
                <w:sz w:val="18"/>
                <w:szCs w:val="18"/>
                <w:lang w:val="en-US"/>
              </w:rPr>
              <w:t xml:space="preserve">1.4.8 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4A5801F7" w:rsidR="004E66BE" w:rsidRPr="00E72E90" w:rsidRDefault="004E66BE" w:rsidP="004E66BE">
            <w:pPr>
              <w:pStyle w:val="Default"/>
              <w:jc w:val="both"/>
              <w:rPr>
                <w:lang w:val="en-US"/>
              </w:rPr>
            </w:pPr>
            <w:r w:rsidRPr="00E72E90">
              <w:rPr>
                <w:sz w:val="18"/>
                <w:szCs w:val="18"/>
                <w:lang w:val="en-US"/>
              </w:rPr>
              <w:t xml:space="preserve">2.1.1 Help on buttons’ use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4B7BB2B" w:rsidR="004E66BE" w:rsidRPr="00E72E90" w:rsidRDefault="004E66BE" w:rsidP="004E66BE">
            <w:pPr>
              <w:pStyle w:val="Default"/>
              <w:jc w:val="both"/>
              <w:rPr>
                <w:lang w:val="en-US"/>
              </w:rPr>
            </w:pPr>
            <w:r w:rsidRPr="00E72E90">
              <w:rPr>
                <w:sz w:val="18"/>
                <w:szCs w:val="18"/>
                <w:lang w:val="en-US"/>
              </w:rPr>
              <w:t xml:space="preserve">6.2.1 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1DFB6964" w:rsidR="004E66BE" w:rsidRPr="00E72E90" w:rsidRDefault="004E66BE" w:rsidP="004E66BE">
            <w:pPr>
              <w:pStyle w:val="Default"/>
              <w:jc w:val="both"/>
              <w:rPr>
                <w:lang w:val="en-US"/>
              </w:rPr>
            </w:pPr>
            <w:r w:rsidRPr="00E72E90">
              <w:rPr>
                <w:sz w:val="18"/>
                <w:szCs w:val="18"/>
                <w:lang w:val="en-US"/>
              </w:rPr>
              <w:t xml:space="preserve">6.3.2 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Textoindependiente"/>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Ttulo1"/>
      </w:pPr>
      <w:r w:rsidRPr="00E72E90">
        <w:t>Conclusions and future work</w:t>
      </w:r>
    </w:p>
    <w:p w14:paraId="22E6C45E" w14:textId="1E44BBCE" w:rsidR="004C4A48" w:rsidRPr="00E72E90" w:rsidRDefault="004C4A48" w:rsidP="00C01C2A">
      <w:pPr>
        <w:pStyle w:val="Textoindependiente"/>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Textoindependiente"/>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Textoindependiente"/>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p w14:paraId="76685EB6" w14:textId="6B46277A" w:rsidR="0080791D" w:rsidRDefault="0080791D" w:rsidP="0080791D">
      <w:pPr>
        <w:pStyle w:val="Ttulo5"/>
      </w:pPr>
      <w:r w:rsidRPr="00E72E90">
        <w:t>Acknowledgment</w:t>
      </w:r>
    </w:p>
    <w:p w14:paraId="7D656F9F" w14:textId="77777777" w:rsidR="00E72E90" w:rsidRPr="00E72E90" w:rsidRDefault="00E72E90" w:rsidP="00E72E90"/>
    <w:p w14:paraId="6196FE66" w14:textId="77777777" w:rsidR="00512386" w:rsidRDefault="009303D9" w:rsidP="00E72E90">
      <w:pPr>
        <w:pStyle w:val="Ttulo5"/>
        <w:rPr>
          <w:ins w:id="89" w:author="Usuario" w:date="2020-05-08T17:14:00Z"/>
        </w:rPr>
      </w:pPr>
      <w:r w:rsidRPr="00E72E90">
        <w:t>References</w:t>
      </w:r>
    </w:p>
    <w:p w14:paraId="23C83DF5" w14:textId="78030C00" w:rsidR="00C16331" w:rsidRPr="00C16331" w:rsidRDefault="00512386" w:rsidP="00C16331">
      <w:pPr>
        <w:widowControl w:val="0"/>
        <w:autoSpaceDE w:val="0"/>
        <w:autoSpaceDN w:val="0"/>
        <w:adjustRightInd w:val="0"/>
        <w:ind w:start="32pt" w:hanging="32pt"/>
        <w:rPr>
          <w:noProof/>
          <w:szCs w:val="24"/>
        </w:rPr>
      </w:pPr>
      <w:ins w:id="90" w:author="Usuario" w:date="2020-05-08T17:15:00Z">
        <w:r w:rsidRPr="00512386">
          <w:rPr>
            <w:spacing w:val="-1"/>
            <w:lang w:eastAsia="x-none"/>
            <w:rPrChange w:id="91" w:author="Usuario" w:date="2020-05-08T17:15:00Z">
              <w:rPr/>
            </w:rPrChange>
          </w:rPr>
          <w:fldChar w:fldCharType="begin" w:fldLock="1"/>
        </w:r>
        <w:r w:rsidRPr="00512386">
          <w:rPr>
            <w:spacing w:val="-1"/>
            <w:lang w:eastAsia="x-none"/>
            <w:rPrChange w:id="92" w:author="Usuario" w:date="2020-05-08T17:15:00Z">
              <w:rPr/>
            </w:rPrChange>
          </w:rPr>
          <w:instrText xml:space="preserve">ADDIN Mendeley Bibliography CSL_BIBLIOGRAPHY </w:instrText>
        </w:r>
      </w:ins>
      <w:r w:rsidRPr="00512386">
        <w:rPr>
          <w:spacing w:val="-1"/>
          <w:lang w:eastAsia="x-none"/>
          <w:rPrChange w:id="93" w:author="Usuario" w:date="2020-05-08T17:15:00Z">
            <w:rPr/>
          </w:rPrChange>
        </w:rPr>
        <w:fldChar w:fldCharType="separate"/>
      </w:r>
      <w:r w:rsidR="00C16331" w:rsidRPr="00C16331">
        <w:rPr>
          <w:noProof/>
          <w:szCs w:val="24"/>
        </w:rPr>
        <w:t>[1]</w:t>
      </w:r>
      <w:r w:rsidR="00C16331" w:rsidRPr="00C16331">
        <w:rPr>
          <w:noProof/>
          <w:szCs w:val="24"/>
        </w:rPr>
        <w:tab/>
        <w:t xml:space="preserve">Y. Wu, S. Hirakawa, U. H. Reimers, and J. Whitaker, “Overview of Digital Television Development Worldwide,” </w:t>
      </w:r>
      <w:r w:rsidR="00C16331" w:rsidRPr="00C16331">
        <w:rPr>
          <w:i/>
          <w:iCs/>
          <w:noProof/>
          <w:szCs w:val="24"/>
        </w:rPr>
        <w:t>Proc. IEEE</w:t>
      </w:r>
      <w:r w:rsidR="00C16331" w:rsidRPr="00C16331">
        <w:rPr>
          <w:noProof/>
          <w:szCs w:val="24"/>
        </w:rPr>
        <w:t>, vol. 94, no. 1, pp. 8–21, Jan. 2006.</w:t>
      </w:r>
    </w:p>
    <w:p w14:paraId="53FD94FA" w14:textId="77777777" w:rsidR="00C16331" w:rsidRPr="00C16331" w:rsidRDefault="00C16331" w:rsidP="00C16331">
      <w:pPr>
        <w:widowControl w:val="0"/>
        <w:autoSpaceDE w:val="0"/>
        <w:autoSpaceDN w:val="0"/>
        <w:adjustRightInd w:val="0"/>
        <w:ind w:start="32pt" w:hanging="32pt"/>
        <w:rPr>
          <w:noProof/>
          <w:szCs w:val="24"/>
        </w:rPr>
      </w:pPr>
      <w:r w:rsidRPr="00C16331">
        <w:rPr>
          <w:noProof/>
          <w:szCs w:val="24"/>
        </w:rPr>
        <w:t>[2]</w:t>
      </w:r>
      <w:r w:rsidRPr="00C16331">
        <w:rPr>
          <w:noProof/>
          <w:szCs w:val="24"/>
        </w:rPr>
        <w:tab/>
        <w:t>M. J. Abásolo, A. De Giusti, M. Naiouf, and P. Pesado, “Aplicaciones de la Televisión Interactiva y tecnologías afines para el mejoramiento de los pueblos latinoamericanos.”</w:t>
      </w:r>
    </w:p>
    <w:p w14:paraId="424924C5" w14:textId="77777777" w:rsidR="00C16331" w:rsidRPr="00C16331" w:rsidRDefault="00C16331" w:rsidP="00C16331">
      <w:pPr>
        <w:widowControl w:val="0"/>
        <w:autoSpaceDE w:val="0"/>
        <w:autoSpaceDN w:val="0"/>
        <w:adjustRightInd w:val="0"/>
        <w:ind w:start="32pt" w:hanging="32pt"/>
        <w:rPr>
          <w:noProof/>
          <w:szCs w:val="24"/>
        </w:rPr>
      </w:pPr>
      <w:r w:rsidRPr="00C16331">
        <w:rPr>
          <w:noProof/>
          <w:szCs w:val="24"/>
        </w:rPr>
        <w:t>[3]</w:t>
      </w:r>
      <w:r w:rsidRPr="00C16331">
        <w:rPr>
          <w:noProof/>
          <w:szCs w:val="24"/>
        </w:rPr>
        <w:tab/>
        <w:t xml:space="preserve">K. Palacio-Baus, M. Mejia-Pesantez, L. Munoz-Guillen, and M. Espinoza-Mejia, “Current challenges of interactive digital television,” </w:t>
      </w:r>
      <w:r w:rsidRPr="00C16331">
        <w:rPr>
          <w:i/>
          <w:iCs/>
          <w:noProof/>
          <w:szCs w:val="24"/>
        </w:rPr>
        <w:t xml:space="preserve">2017 </w:t>
      </w:r>
      <w:r w:rsidRPr="00C16331">
        <w:rPr>
          <w:i/>
          <w:iCs/>
          <w:noProof/>
          <w:szCs w:val="24"/>
        </w:rPr>
        <w:lastRenderedPageBreak/>
        <w:t>IEEE 2nd Ecuador Tech. Chapters Meet. ETCM 2017</w:t>
      </w:r>
      <w:r w:rsidRPr="00C16331">
        <w:rPr>
          <w:noProof/>
          <w:szCs w:val="24"/>
        </w:rPr>
        <w:t>, vol. 2017-January, pp. 1–6, 2018.</w:t>
      </w:r>
    </w:p>
    <w:p w14:paraId="0B146D44" w14:textId="77777777" w:rsidR="00C16331" w:rsidRPr="00C16331" w:rsidRDefault="00C16331" w:rsidP="00C16331">
      <w:pPr>
        <w:widowControl w:val="0"/>
        <w:autoSpaceDE w:val="0"/>
        <w:autoSpaceDN w:val="0"/>
        <w:adjustRightInd w:val="0"/>
        <w:ind w:start="32pt" w:hanging="32pt"/>
        <w:rPr>
          <w:noProof/>
        </w:rPr>
      </w:pPr>
      <w:r w:rsidRPr="00C16331">
        <w:rPr>
          <w:noProof/>
          <w:szCs w:val="24"/>
        </w:rPr>
        <w:t>[4]</w:t>
      </w:r>
      <w:r w:rsidRPr="00C16331">
        <w:rPr>
          <w:noProof/>
          <w:szCs w:val="24"/>
        </w:rPr>
        <w:tab/>
        <w:t xml:space="preserve">F. Fernández and S. Goldenberg, “Aplicaciones interactivas para la televisión digital en Chile,” </w:t>
      </w:r>
      <w:r w:rsidRPr="00C16331">
        <w:rPr>
          <w:i/>
          <w:iCs/>
          <w:noProof/>
          <w:szCs w:val="24"/>
        </w:rPr>
        <w:t>Cuadernos.info</w:t>
      </w:r>
      <w:r w:rsidRPr="00C16331">
        <w:rPr>
          <w:noProof/>
          <w:szCs w:val="24"/>
        </w:rPr>
        <w:t>, no. 22, pp. 6–17, 2008.</w:t>
      </w:r>
    </w:p>
    <w:p w14:paraId="5A431A71" w14:textId="19744338" w:rsidR="00D02841" w:rsidRPr="00E72E90" w:rsidRDefault="00512386" w:rsidP="00A8710F">
      <w:pPr>
        <w:jc w:val="both"/>
        <w:pPrChange w:id="94" w:author="Usuario" w:date="2020-05-08T18:29:00Z">
          <w:pPr>
            <w:pStyle w:val="Ttulo5"/>
          </w:pPr>
        </w:pPrChange>
      </w:pPr>
      <w:ins w:id="95" w:author="Usuario" w:date="2020-05-08T17:15:00Z">
        <w:r w:rsidRPr="00512386">
          <w:rPr>
            <w:spacing w:val="-1"/>
            <w:lang w:eastAsia="x-none"/>
            <w:rPrChange w:id="96" w:author="Usuario" w:date="2020-05-08T17:15:00Z">
              <w:rPr/>
            </w:rPrChange>
          </w:rPr>
          <w:fldChar w:fldCharType="end"/>
        </w:r>
      </w:ins>
      <w:r w:rsidR="00D02841" w:rsidRPr="00E72E90">
        <w:br w:type="page"/>
      </w:r>
    </w:p>
    <w:p w14:paraId="27C2E4EC" w14:textId="77777777" w:rsidR="00C01C2A" w:rsidRPr="00E72E90" w:rsidRDefault="00C01C2A" w:rsidP="00C01C2A">
      <w:pPr>
        <w:pStyle w:val="references"/>
        <w:numPr>
          <w:ilvl w:val="0"/>
          <w:numId w:val="0"/>
        </w:numPr>
        <w:spacing w:line="12pt" w:lineRule="auto"/>
        <w:rPr>
          <w:rFonts w:eastAsia="SimSun"/>
          <w:b/>
          <w:noProof w:val="0"/>
          <w:color w:val="FF0000"/>
          <w:spacing w:val="-1"/>
          <w:sz w:val="20"/>
          <w:szCs w:val="20"/>
          <w:lang w:eastAsia="x-none"/>
        </w:rPr>
      </w:pPr>
    </w:p>
    <w:p w14:paraId="09CE1514" w14:textId="0B517618" w:rsidR="00E72E90" w:rsidRPr="00E72E90" w:rsidRDefault="00E72E90" w:rsidP="00C01C2A">
      <w:pPr>
        <w:pStyle w:val="references"/>
        <w:numPr>
          <w:ilvl w:val="0"/>
          <w:numId w:val="0"/>
        </w:numPr>
        <w:spacing w:line="12pt" w:lineRule="auto"/>
        <w:rPr>
          <w:rFonts w:eastAsia="SimSun"/>
          <w:bCs/>
          <w:noProof w:val="0"/>
          <w:spacing w:val="-1"/>
          <w:sz w:val="20"/>
          <w:szCs w:val="20"/>
          <w:lang w:eastAsia="x-none"/>
        </w:rPr>
        <w:sectPr w:rsidR="00E72E90" w:rsidRPr="00E72E90" w:rsidSect="003B4E04">
          <w:type w:val="continuous"/>
          <w:pgSz w:w="595.30pt" w:h="841.90pt" w:code="9"/>
          <w:pgMar w:top="54pt" w:right="45.35pt" w:bottom="72pt" w:left="45.35pt" w:header="36pt" w:footer="36pt" w:gutter="0pt"/>
          <w:cols w:num="2" w:space="18pt"/>
          <w:docGrid w:linePitch="360"/>
        </w:sectPr>
      </w:pPr>
    </w:p>
    <w:p w14:paraId="420B4EDF" w14:textId="15C7072F" w:rsidR="009303D9" w:rsidRPr="00E72E90" w:rsidRDefault="009303D9" w:rsidP="00C01C2A"/>
    <w:p w14:paraId="3A0FCBEE" w14:textId="749C9E37" w:rsidR="00C01C2A" w:rsidRPr="00E72E90" w:rsidRDefault="00C01C2A" w:rsidP="00C01C2A"/>
    <w:p w14:paraId="61C6E777" w14:textId="4A4FA018" w:rsidR="00C01C2A" w:rsidRPr="00E72E90" w:rsidRDefault="00C01C2A" w:rsidP="00C01C2A"/>
    <w:sectPr w:rsidR="00C01C2A" w:rsidRPr="00E72E90"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87" w:author="Usuario" w:date="2020-05-08T17:09:00Z" w:initials="U">
    <w:p w14:paraId="215139BB" w14:textId="229A7A25" w:rsidR="00512386" w:rsidRDefault="00512386">
      <w:pPr>
        <w:pStyle w:val="Textocomentario"/>
      </w:pPr>
      <w:r>
        <w:rPr>
          <w:rStyle w:val="Refdecomentario"/>
        </w:rPr>
        <w:annotationRef/>
      </w:r>
      <w:proofErr w:type="spellStart"/>
      <w:r>
        <w:t>Referencia</w:t>
      </w:r>
      <w:proofErr w:type="spellEnd"/>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215139BB"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215139BB" w16cid:durableId="226010D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FDEEEEA" w14:textId="77777777" w:rsidR="00F02284" w:rsidRDefault="00F02284" w:rsidP="001A3B3D">
      <w:r>
        <w:separator/>
      </w:r>
    </w:p>
  </w:endnote>
  <w:endnote w:type="continuationSeparator" w:id="0">
    <w:p w14:paraId="1882DA63" w14:textId="77777777" w:rsidR="00F02284" w:rsidRDefault="00F022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DB4EA90"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3C7A078" w14:textId="77777777" w:rsidR="00F02284" w:rsidRDefault="00F02284" w:rsidP="001A3B3D">
      <w:r>
        <w:separator/>
      </w:r>
    </w:p>
  </w:footnote>
  <w:footnote w:type="continuationSeparator" w:id="0">
    <w:p w14:paraId="255AAC00" w14:textId="77777777" w:rsidR="00F02284" w:rsidRDefault="00F022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0"/>
  </w:num>
  <w:num w:numId="25">
    <w:abstractNumId w:val="24"/>
  </w:num>
  <w:num w:numId="26">
    <w:abstractNumId w:val="16"/>
  </w:num>
  <w:num w:numId="27">
    <w:abstractNumId w:val="0"/>
  </w:num>
  <w:num w:numId="28">
    <w:abstractNumId w:val="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trackRevision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rgUAX07ipCwAAAA="/>
  </w:docVars>
  <w:rsids>
    <w:rsidRoot w:val="009303D9"/>
    <w:rsid w:val="00024DEC"/>
    <w:rsid w:val="0004781E"/>
    <w:rsid w:val="0008758A"/>
    <w:rsid w:val="00092BCF"/>
    <w:rsid w:val="000C1E68"/>
    <w:rsid w:val="0010043D"/>
    <w:rsid w:val="001A2EFD"/>
    <w:rsid w:val="001A3B3D"/>
    <w:rsid w:val="001B67DC"/>
    <w:rsid w:val="002254A9"/>
    <w:rsid w:val="00233D97"/>
    <w:rsid w:val="002347A2"/>
    <w:rsid w:val="0028318F"/>
    <w:rsid w:val="002850E3"/>
    <w:rsid w:val="002C2F0C"/>
    <w:rsid w:val="002E521E"/>
    <w:rsid w:val="00354FCF"/>
    <w:rsid w:val="003A19E2"/>
    <w:rsid w:val="003B2B40"/>
    <w:rsid w:val="003B4E04"/>
    <w:rsid w:val="003F5A08"/>
    <w:rsid w:val="00420716"/>
    <w:rsid w:val="004325FB"/>
    <w:rsid w:val="004432BA"/>
    <w:rsid w:val="0044407E"/>
    <w:rsid w:val="00447BB9"/>
    <w:rsid w:val="0046031D"/>
    <w:rsid w:val="00473AC9"/>
    <w:rsid w:val="004C4A48"/>
    <w:rsid w:val="004D72B5"/>
    <w:rsid w:val="004E66BE"/>
    <w:rsid w:val="004F48EF"/>
    <w:rsid w:val="00512386"/>
    <w:rsid w:val="0053077E"/>
    <w:rsid w:val="00551B7F"/>
    <w:rsid w:val="0056610F"/>
    <w:rsid w:val="00575BCA"/>
    <w:rsid w:val="005B0344"/>
    <w:rsid w:val="005B520E"/>
    <w:rsid w:val="005E2800"/>
    <w:rsid w:val="00603C36"/>
    <w:rsid w:val="00605825"/>
    <w:rsid w:val="00645D22"/>
    <w:rsid w:val="00651A08"/>
    <w:rsid w:val="00654204"/>
    <w:rsid w:val="0065424D"/>
    <w:rsid w:val="00670434"/>
    <w:rsid w:val="006718C3"/>
    <w:rsid w:val="006B6B66"/>
    <w:rsid w:val="006F6D3D"/>
    <w:rsid w:val="00715BEA"/>
    <w:rsid w:val="007161D4"/>
    <w:rsid w:val="00740EEA"/>
    <w:rsid w:val="00794804"/>
    <w:rsid w:val="007A7B30"/>
    <w:rsid w:val="007B33F1"/>
    <w:rsid w:val="007B6DDA"/>
    <w:rsid w:val="007C0308"/>
    <w:rsid w:val="007C2FF2"/>
    <w:rsid w:val="007D6232"/>
    <w:rsid w:val="007F1F99"/>
    <w:rsid w:val="007F768F"/>
    <w:rsid w:val="0080791D"/>
    <w:rsid w:val="00836367"/>
    <w:rsid w:val="00873603"/>
    <w:rsid w:val="008A2C7D"/>
    <w:rsid w:val="008B6524"/>
    <w:rsid w:val="008C4B23"/>
    <w:rsid w:val="008E05B3"/>
    <w:rsid w:val="008F6E2C"/>
    <w:rsid w:val="009303D9"/>
    <w:rsid w:val="00933C64"/>
    <w:rsid w:val="00972203"/>
    <w:rsid w:val="009D3B90"/>
    <w:rsid w:val="009D4A30"/>
    <w:rsid w:val="009F1D79"/>
    <w:rsid w:val="00A059B3"/>
    <w:rsid w:val="00A8710F"/>
    <w:rsid w:val="00AE3409"/>
    <w:rsid w:val="00B11A60"/>
    <w:rsid w:val="00B22613"/>
    <w:rsid w:val="00B44A76"/>
    <w:rsid w:val="00B55536"/>
    <w:rsid w:val="00B768D1"/>
    <w:rsid w:val="00BA1025"/>
    <w:rsid w:val="00BC3420"/>
    <w:rsid w:val="00BD670B"/>
    <w:rsid w:val="00BE7D3C"/>
    <w:rsid w:val="00BF5FF6"/>
    <w:rsid w:val="00C01C2A"/>
    <w:rsid w:val="00C0207F"/>
    <w:rsid w:val="00C16117"/>
    <w:rsid w:val="00C16331"/>
    <w:rsid w:val="00C3075A"/>
    <w:rsid w:val="00C51F9E"/>
    <w:rsid w:val="00C871AB"/>
    <w:rsid w:val="00C919A4"/>
    <w:rsid w:val="00CA4392"/>
    <w:rsid w:val="00CC393F"/>
    <w:rsid w:val="00D02841"/>
    <w:rsid w:val="00D2176E"/>
    <w:rsid w:val="00D24634"/>
    <w:rsid w:val="00D632BE"/>
    <w:rsid w:val="00D72D06"/>
    <w:rsid w:val="00D7522C"/>
    <w:rsid w:val="00D7536F"/>
    <w:rsid w:val="00D76668"/>
    <w:rsid w:val="00DD222B"/>
    <w:rsid w:val="00E07383"/>
    <w:rsid w:val="00E165BC"/>
    <w:rsid w:val="00E61E12"/>
    <w:rsid w:val="00E72E90"/>
    <w:rsid w:val="00E7596C"/>
    <w:rsid w:val="00E878F2"/>
    <w:rsid w:val="00E9716B"/>
    <w:rsid w:val="00EB606E"/>
    <w:rsid w:val="00ED0149"/>
    <w:rsid w:val="00EF7DE3"/>
    <w:rsid w:val="00F02284"/>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Descripcin">
    <w:name w:val="caption"/>
    <w:basedOn w:val="Normal"/>
    <w:next w:val="Normal"/>
    <w:unhideWhenUsed/>
    <w:qFormat/>
    <w:rsid w:val="004E66BE"/>
    <w:pPr>
      <w:spacing w:after="10pt"/>
    </w:pPr>
    <w:rPr>
      <w:i/>
      <w:iCs/>
      <w:color w:val="44546A" w:themeColor="text2"/>
      <w:sz w:val="18"/>
      <w:szCs w:val="18"/>
    </w:rPr>
  </w:style>
  <w:style w:type="character" w:styleId="Refdecomentario">
    <w:name w:val="annotation reference"/>
    <w:basedOn w:val="Fuentedeprrafopredeter"/>
    <w:rsid w:val="00512386"/>
    <w:rPr>
      <w:sz w:val="16"/>
      <w:szCs w:val="16"/>
    </w:rPr>
  </w:style>
  <w:style w:type="paragraph" w:styleId="Textocomentario">
    <w:name w:val="annotation text"/>
    <w:basedOn w:val="Normal"/>
    <w:link w:val="TextocomentarioCar"/>
    <w:rsid w:val="00512386"/>
  </w:style>
  <w:style w:type="character" w:customStyle="1" w:styleId="TextocomentarioCar">
    <w:name w:val="Texto comentario Car"/>
    <w:basedOn w:val="Fuentedeprrafopredeter"/>
    <w:link w:val="Textocomentario"/>
    <w:rsid w:val="00512386"/>
  </w:style>
  <w:style w:type="paragraph" w:styleId="Asuntodelcomentario">
    <w:name w:val="annotation subject"/>
    <w:basedOn w:val="Textocomentario"/>
    <w:next w:val="Textocomentario"/>
    <w:link w:val="AsuntodelcomentarioCar"/>
    <w:semiHidden/>
    <w:unhideWhenUsed/>
    <w:rsid w:val="00512386"/>
    <w:rPr>
      <w:b/>
      <w:bCs/>
    </w:rPr>
  </w:style>
  <w:style w:type="character" w:customStyle="1" w:styleId="AsuntodelcomentarioCar">
    <w:name w:val="Asunto del comentario Car"/>
    <w:basedOn w:val="TextocomentarioCar"/>
    <w:link w:val="Asuntodelcomentario"/>
    <w:semiHidden/>
    <w:rsid w:val="00512386"/>
    <w:rPr>
      <w:b/>
      <w:bCs/>
    </w:rPr>
  </w:style>
  <w:style w:type="paragraph" w:styleId="Textodeglobo">
    <w:name w:val="Balloon Text"/>
    <w:basedOn w:val="Normal"/>
    <w:link w:val="TextodegloboCar"/>
    <w:semiHidden/>
    <w:unhideWhenUsed/>
    <w:rsid w:val="00512386"/>
    <w:rPr>
      <w:rFonts w:ascii="Segoe UI" w:hAnsi="Segoe UI" w:cs="Segoe UI"/>
      <w:sz w:val="18"/>
      <w:szCs w:val="18"/>
    </w:rPr>
  </w:style>
  <w:style w:type="character" w:customStyle="1" w:styleId="TextodegloboCar">
    <w:name w:val="Texto de globo Car"/>
    <w:basedOn w:val="Fuentedeprrafopredeter"/>
    <w:link w:val="Textodeglobo"/>
    <w:semiHidden/>
    <w:rsid w:val="0051238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028D14-B65D-464F-89E2-4038D332852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838</TotalTime>
  <Pages>6</Pages>
  <Words>5839</Words>
  <Characters>32119</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11</cp:revision>
  <dcterms:created xsi:type="dcterms:W3CDTF">2019-01-08T18:42:00Z</dcterms:created>
  <dcterms:modified xsi:type="dcterms:W3CDTF">2020-05-09T00:01:00Z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